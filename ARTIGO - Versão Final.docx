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5188" w14:textId="77777777" w:rsidR="00E72D5E" w:rsidRPr="00FB0C81" w:rsidRDefault="000B14DB">
      <w:pPr>
        <w:pStyle w:val="Author"/>
        <w:spacing w:after="240"/>
        <w:rPr>
          <w:rFonts w:ascii="Times New Roman" w:hAnsi="Times New Roman"/>
          <w:bCs/>
          <w:sz w:val="32"/>
          <w:szCs w:val="32"/>
          <w:rPrChange w:id="0" w:author="Gustavo  Alexandre" w:date="2023-10-29T21:50:00Z">
            <w:rPr>
              <w:rFonts w:ascii="Times New Roman" w:hAnsi="Times New Roman"/>
              <w:bCs/>
              <w:sz w:val="28"/>
              <w:szCs w:val="28"/>
            </w:rPr>
          </w:rPrChange>
        </w:rPr>
        <w:pPrChange w:id="1" w:author="Gustavo  Alexandre" w:date="2023-10-29T21:50:00Z">
          <w:pPr>
            <w:pStyle w:val="Author"/>
          </w:pPr>
        </w:pPrChange>
      </w:pPr>
      <w:r w:rsidRPr="00FB0C81">
        <w:rPr>
          <w:rFonts w:ascii="Times New Roman" w:hAnsi="Times New Roman"/>
          <w:bCs/>
          <w:sz w:val="32"/>
          <w:szCs w:val="32"/>
          <w:rPrChange w:id="2" w:author="Gustavo  Alexandre" w:date="2023-10-29T21:50:00Z">
            <w:rPr>
              <w:rFonts w:ascii="Times New Roman" w:hAnsi="Times New Roman"/>
              <w:bCs/>
              <w:sz w:val="28"/>
              <w:szCs w:val="28"/>
            </w:rPr>
          </w:rPrChange>
        </w:rPr>
        <w:t>Evasão Universitária na U</w:t>
      </w:r>
      <w:r w:rsidR="00EE5D98" w:rsidRPr="00FB0C81">
        <w:rPr>
          <w:rFonts w:ascii="Times New Roman" w:hAnsi="Times New Roman"/>
          <w:bCs/>
          <w:sz w:val="32"/>
          <w:szCs w:val="32"/>
          <w:rPrChange w:id="3" w:author="Gustavo  Alexandre" w:date="2023-10-29T21:50:00Z">
            <w:rPr>
              <w:rFonts w:ascii="Times New Roman" w:hAnsi="Times New Roman"/>
              <w:bCs/>
              <w:sz w:val="28"/>
              <w:szCs w:val="28"/>
            </w:rPr>
          </w:rPrChange>
        </w:rPr>
        <w:t xml:space="preserve">niversidade </w:t>
      </w:r>
      <w:r w:rsidRPr="00FB0C81">
        <w:rPr>
          <w:rFonts w:ascii="Times New Roman" w:hAnsi="Times New Roman"/>
          <w:bCs/>
          <w:sz w:val="32"/>
          <w:szCs w:val="32"/>
          <w:rPrChange w:id="4" w:author="Gustavo  Alexandre" w:date="2023-10-29T21:50:00Z">
            <w:rPr>
              <w:rFonts w:ascii="Times New Roman" w:hAnsi="Times New Roman"/>
              <w:bCs/>
              <w:sz w:val="28"/>
              <w:szCs w:val="28"/>
            </w:rPr>
          </w:rPrChange>
        </w:rPr>
        <w:t>F</w:t>
      </w:r>
      <w:r w:rsidR="00EE5D98" w:rsidRPr="00FB0C81">
        <w:rPr>
          <w:rFonts w:ascii="Times New Roman" w:hAnsi="Times New Roman"/>
          <w:bCs/>
          <w:sz w:val="32"/>
          <w:szCs w:val="32"/>
          <w:rPrChange w:id="5" w:author="Gustavo  Alexandre" w:date="2023-10-29T21:50:00Z">
            <w:rPr>
              <w:rFonts w:ascii="Times New Roman" w:hAnsi="Times New Roman"/>
              <w:bCs/>
              <w:sz w:val="28"/>
              <w:szCs w:val="28"/>
            </w:rPr>
          </w:rPrChange>
        </w:rPr>
        <w:t xml:space="preserve">ederal </w:t>
      </w:r>
      <w:r w:rsidRPr="00FB0C81">
        <w:rPr>
          <w:rFonts w:ascii="Times New Roman" w:hAnsi="Times New Roman"/>
          <w:bCs/>
          <w:sz w:val="32"/>
          <w:szCs w:val="32"/>
          <w:rPrChange w:id="6" w:author="Gustavo  Alexandre" w:date="2023-10-29T21:50:00Z">
            <w:rPr>
              <w:rFonts w:ascii="Times New Roman" w:hAnsi="Times New Roman"/>
              <w:bCs/>
              <w:sz w:val="28"/>
              <w:szCs w:val="28"/>
            </w:rPr>
          </w:rPrChange>
        </w:rPr>
        <w:t>F</w:t>
      </w:r>
      <w:r w:rsidR="00EE5D98" w:rsidRPr="00FB0C81">
        <w:rPr>
          <w:rFonts w:ascii="Times New Roman" w:hAnsi="Times New Roman"/>
          <w:bCs/>
          <w:sz w:val="32"/>
          <w:szCs w:val="32"/>
          <w:rPrChange w:id="7" w:author="Gustavo  Alexandre" w:date="2023-10-29T21:50:00Z">
            <w:rPr>
              <w:rFonts w:ascii="Times New Roman" w:hAnsi="Times New Roman"/>
              <w:bCs/>
              <w:sz w:val="28"/>
              <w:szCs w:val="28"/>
            </w:rPr>
          </w:rPrChange>
        </w:rPr>
        <w:t>luminense</w:t>
      </w:r>
      <w:r w:rsidRPr="00FB0C81">
        <w:rPr>
          <w:rFonts w:ascii="Times New Roman" w:hAnsi="Times New Roman"/>
          <w:bCs/>
          <w:sz w:val="32"/>
          <w:szCs w:val="32"/>
          <w:rPrChange w:id="8" w:author="Gustavo  Alexandre" w:date="2023-10-29T21:50:00Z">
            <w:rPr>
              <w:rFonts w:ascii="Times New Roman" w:hAnsi="Times New Roman"/>
              <w:bCs/>
              <w:sz w:val="28"/>
              <w:szCs w:val="28"/>
            </w:rPr>
          </w:rPrChange>
        </w:rPr>
        <w:t>: Uma Análise de Agrupamentos de Estudantes por Meio de Machine Learning</w:t>
      </w:r>
    </w:p>
    <w:p w14:paraId="48EECBC3" w14:textId="640D3C1C" w:rsidR="00E72D5E" w:rsidRPr="00FB0C81" w:rsidRDefault="00E72D5E" w:rsidP="0039084B">
      <w:pPr>
        <w:pStyle w:val="Author"/>
        <w:rPr>
          <w:rFonts w:ascii="Times New Roman" w:hAnsi="Times New Roman"/>
          <w:bCs/>
          <w:rPrChange w:id="9" w:author="Gustavo  Alexandre" w:date="2023-10-29T21:50:00Z">
            <w:rPr>
              <w:rFonts w:ascii="Times New Roman" w:hAnsi="Times New Roman"/>
              <w:bCs/>
              <w:sz w:val="20"/>
              <w:szCs w:val="20"/>
            </w:rPr>
          </w:rPrChange>
        </w:rPr>
      </w:pPr>
      <w:r w:rsidRPr="00FB0C81">
        <w:rPr>
          <w:rFonts w:ascii="Times New Roman" w:hAnsi="Times New Roman"/>
          <w:rPrChange w:id="10" w:author="Gustavo  Alexandre" w:date="2023-10-29T21:50:00Z">
            <w:rPr>
              <w:rFonts w:ascii="Times New Roman" w:hAnsi="Times New Roman"/>
              <w:sz w:val="20"/>
              <w:szCs w:val="20"/>
            </w:rPr>
          </w:rPrChange>
        </w:rPr>
        <w:t>Mariana Moledo Moreira (UFF)</w:t>
      </w:r>
      <w:r w:rsidR="009E35FB" w:rsidRPr="00FB0C81">
        <w:rPr>
          <w:rFonts w:ascii="Times New Roman" w:hAnsi="Times New Roman"/>
          <w:rPrChange w:id="11" w:author="Gustavo  Alexandre" w:date="2023-10-29T21:50:00Z">
            <w:rPr>
              <w:rFonts w:ascii="Times New Roman" w:hAnsi="Times New Roman"/>
              <w:sz w:val="20"/>
              <w:szCs w:val="20"/>
            </w:rPr>
          </w:rPrChange>
        </w:rPr>
        <w:t xml:space="preserve"> - </w:t>
      </w:r>
      <w:r w:rsidR="009E35FB" w:rsidRPr="00FB0C81">
        <w:rPr>
          <w:rFonts w:ascii="Times New Roman" w:hAnsi="Times New Roman"/>
          <w:rPrChange w:id="12" w:author="Gustavo  Alexandre" w:date="2023-10-29T21:50:00Z">
            <w:rPr>
              <w:rFonts w:ascii="Times New Roman" w:hAnsi="Times New Roman"/>
              <w:sz w:val="20"/>
              <w:szCs w:val="20"/>
            </w:rPr>
          </w:rPrChange>
        </w:rPr>
        <w:fldChar w:fldCharType="begin"/>
      </w:r>
      <w:r w:rsidR="009E35FB" w:rsidRPr="00FB0C81">
        <w:rPr>
          <w:rFonts w:ascii="Times New Roman" w:hAnsi="Times New Roman"/>
          <w:rPrChange w:id="13" w:author="Gustavo  Alexandre" w:date="2023-10-29T21:50:00Z">
            <w:rPr>
              <w:rFonts w:ascii="Times New Roman" w:hAnsi="Times New Roman"/>
              <w:sz w:val="20"/>
              <w:szCs w:val="20"/>
            </w:rPr>
          </w:rPrChange>
        </w:rPr>
        <w:instrText>HYPERLINK "mailto:marianamoledomoreira@gmail.com"</w:instrText>
      </w:r>
      <w:r w:rsidR="009E35FB" w:rsidRPr="00490EAC">
        <w:rPr>
          <w:rFonts w:ascii="Times New Roman" w:hAnsi="Times New Roman"/>
        </w:rPr>
      </w:r>
      <w:r w:rsidR="009E35FB" w:rsidRPr="00FB0C81">
        <w:rPr>
          <w:rFonts w:ascii="Times New Roman" w:hAnsi="Times New Roman"/>
          <w:rPrChange w:id="14" w:author="Gustavo  Alexandre" w:date="2023-10-29T21:50:00Z">
            <w:rPr>
              <w:rFonts w:ascii="Times New Roman" w:hAnsi="Times New Roman"/>
              <w:sz w:val="20"/>
              <w:szCs w:val="20"/>
            </w:rPr>
          </w:rPrChange>
        </w:rPr>
        <w:fldChar w:fldCharType="separate"/>
      </w:r>
      <w:r w:rsidR="009E35FB" w:rsidRPr="00FB0C81">
        <w:rPr>
          <w:rStyle w:val="Hyperlink"/>
          <w:rFonts w:ascii="Times New Roman" w:hAnsi="Times New Roman"/>
          <w:rPrChange w:id="15" w:author="Gustavo  Alexandre" w:date="2023-10-29T21:50:00Z">
            <w:rPr>
              <w:rStyle w:val="Hyperlink"/>
              <w:rFonts w:ascii="Times New Roman" w:hAnsi="Times New Roman"/>
              <w:sz w:val="20"/>
              <w:szCs w:val="20"/>
            </w:rPr>
          </w:rPrChange>
        </w:rPr>
        <w:t>marianamoledomoreira@gmail.com</w:t>
      </w:r>
      <w:r w:rsidR="009E35FB" w:rsidRPr="00FB0C81">
        <w:rPr>
          <w:rFonts w:ascii="Times New Roman" w:hAnsi="Times New Roman"/>
          <w:rPrChange w:id="16" w:author="Gustavo  Alexandre" w:date="2023-10-29T21:50:00Z">
            <w:rPr>
              <w:rFonts w:ascii="Times New Roman" w:hAnsi="Times New Roman"/>
              <w:sz w:val="20"/>
              <w:szCs w:val="20"/>
            </w:rPr>
          </w:rPrChange>
        </w:rPr>
        <w:fldChar w:fldCharType="end"/>
      </w:r>
    </w:p>
    <w:p w14:paraId="0C0BCD56" w14:textId="6AC7DD1B" w:rsidR="00E72D5E" w:rsidRPr="00FB0C81" w:rsidRDefault="000B14DB" w:rsidP="0039084B">
      <w:pPr>
        <w:pStyle w:val="Author"/>
        <w:rPr>
          <w:rFonts w:ascii="Times New Roman" w:hAnsi="Times New Roman"/>
          <w:rPrChange w:id="17" w:author="Gustavo  Alexandre" w:date="2023-10-29T21:50:00Z">
            <w:rPr>
              <w:rFonts w:ascii="Times New Roman" w:hAnsi="Times New Roman"/>
              <w:sz w:val="20"/>
              <w:szCs w:val="20"/>
            </w:rPr>
          </w:rPrChange>
        </w:rPr>
      </w:pPr>
      <w:r w:rsidRPr="00FB0C81">
        <w:rPr>
          <w:rFonts w:ascii="Times New Roman" w:hAnsi="Times New Roman"/>
          <w:rPrChange w:id="18" w:author="Gustavo  Alexandre" w:date="2023-10-29T21:50:00Z">
            <w:rPr>
              <w:rFonts w:ascii="Times New Roman" w:hAnsi="Times New Roman"/>
              <w:sz w:val="20"/>
              <w:szCs w:val="20"/>
            </w:rPr>
          </w:rPrChange>
        </w:rPr>
        <w:t>G</w:t>
      </w:r>
      <w:r w:rsidR="009E35FB" w:rsidRPr="00FB0C81">
        <w:rPr>
          <w:rFonts w:ascii="Times New Roman" w:hAnsi="Times New Roman"/>
          <w:rPrChange w:id="19" w:author="Gustavo  Alexandre" w:date="2023-10-29T21:50:00Z">
            <w:rPr>
              <w:rFonts w:ascii="Times New Roman" w:hAnsi="Times New Roman"/>
              <w:sz w:val="20"/>
              <w:szCs w:val="20"/>
            </w:rPr>
          </w:rPrChange>
        </w:rPr>
        <w:t xml:space="preserve">ustavo Alexandre Sousa </w:t>
      </w:r>
      <w:r w:rsidRPr="00FB0C81">
        <w:rPr>
          <w:rFonts w:ascii="Times New Roman" w:hAnsi="Times New Roman"/>
          <w:rPrChange w:id="20" w:author="Gustavo  Alexandre" w:date="2023-10-29T21:50:00Z">
            <w:rPr>
              <w:rFonts w:ascii="Times New Roman" w:hAnsi="Times New Roman"/>
              <w:sz w:val="20"/>
              <w:szCs w:val="20"/>
            </w:rPr>
          </w:rPrChange>
        </w:rPr>
        <w:t>Santos</w:t>
      </w:r>
      <w:r w:rsidR="00E72D5E" w:rsidRPr="00FB0C81">
        <w:rPr>
          <w:rFonts w:ascii="Times New Roman" w:hAnsi="Times New Roman"/>
          <w:rPrChange w:id="21" w:author="Gustavo  Alexandre" w:date="2023-10-29T21:50:00Z">
            <w:rPr>
              <w:rFonts w:ascii="Times New Roman" w:hAnsi="Times New Roman"/>
              <w:sz w:val="20"/>
              <w:szCs w:val="20"/>
            </w:rPr>
          </w:rPrChange>
        </w:rPr>
        <w:t xml:space="preserve"> (UFF)</w:t>
      </w:r>
      <w:r w:rsidR="009E35FB" w:rsidRPr="00FB0C81">
        <w:rPr>
          <w:rFonts w:ascii="Times New Roman" w:hAnsi="Times New Roman"/>
          <w:rPrChange w:id="22" w:author="Gustavo  Alexandre" w:date="2023-10-29T21:50:00Z">
            <w:rPr>
              <w:rFonts w:ascii="Times New Roman" w:hAnsi="Times New Roman"/>
              <w:sz w:val="20"/>
              <w:szCs w:val="20"/>
            </w:rPr>
          </w:rPrChange>
        </w:rPr>
        <w:t xml:space="preserve"> -</w:t>
      </w:r>
      <w:r w:rsidR="00E72D5E" w:rsidRPr="00FB0C81">
        <w:rPr>
          <w:rFonts w:ascii="Times New Roman" w:hAnsi="Times New Roman"/>
          <w:rPrChange w:id="23" w:author="Gustavo  Alexandre" w:date="2023-10-29T21:50:00Z">
            <w:rPr>
              <w:rFonts w:ascii="Times New Roman" w:hAnsi="Times New Roman"/>
              <w:sz w:val="20"/>
              <w:szCs w:val="20"/>
            </w:rPr>
          </w:rPrChange>
        </w:rPr>
        <w:t xml:space="preserve"> </w:t>
      </w:r>
      <w:r w:rsidR="00E72D5E" w:rsidRPr="00FB0C81">
        <w:rPr>
          <w:rFonts w:ascii="Times New Roman" w:hAnsi="Times New Roman"/>
          <w:rPrChange w:id="24" w:author="Gustavo  Alexandre" w:date="2023-10-29T21:50:00Z">
            <w:rPr>
              <w:rFonts w:ascii="Times New Roman" w:hAnsi="Times New Roman"/>
              <w:sz w:val="20"/>
              <w:szCs w:val="20"/>
            </w:rPr>
          </w:rPrChange>
        </w:rPr>
        <w:fldChar w:fldCharType="begin"/>
      </w:r>
      <w:r w:rsidR="00846490" w:rsidRPr="00FB0C81">
        <w:rPr>
          <w:rFonts w:ascii="Times New Roman" w:hAnsi="Times New Roman"/>
          <w:rPrChange w:id="25" w:author="Gustavo  Alexandre" w:date="2023-10-29T21:50:00Z">
            <w:rPr>
              <w:rFonts w:ascii="Times New Roman" w:hAnsi="Times New Roman"/>
              <w:sz w:val="20"/>
              <w:szCs w:val="20"/>
            </w:rPr>
          </w:rPrChange>
        </w:rPr>
        <w:instrText>HYPERLINK "mailto:gassantos@id.uff.br"</w:instrText>
      </w:r>
      <w:r w:rsidR="00E72D5E" w:rsidRPr="00490EAC">
        <w:rPr>
          <w:rFonts w:ascii="Times New Roman" w:hAnsi="Times New Roman"/>
        </w:rPr>
      </w:r>
      <w:r w:rsidR="00E72D5E" w:rsidRPr="00FB0C81">
        <w:rPr>
          <w:rFonts w:ascii="Times New Roman" w:hAnsi="Times New Roman"/>
          <w:rPrChange w:id="26" w:author="Gustavo  Alexandre" w:date="2023-10-29T21:50:00Z">
            <w:rPr>
              <w:rFonts w:ascii="Times New Roman" w:hAnsi="Times New Roman"/>
              <w:sz w:val="20"/>
              <w:szCs w:val="20"/>
            </w:rPr>
          </w:rPrChange>
        </w:rPr>
        <w:fldChar w:fldCharType="separate"/>
      </w:r>
      <w:r w:rsidR="00846490" w:rsidRPr="00FB0C81">
        <w:rPr>
          <w:rStyle w:val="Hyperlink"/>
          <w:rFonts w:ascii="Times New Roman" w:hAnsi="Times New Roman"/>
          <w:rPrChange w:id="27" w:author="Gustavo  Alexandre" w:date="2023-10-29T21:50:00Z">
            <w:rPr>
              <w:rStyle w:val="Hyperlink"/>
              <w:rFonts w:ascii="Times New Roman" w:hAnsi="Times New Roman"/>
              <w:sz w:val="20"/>
              <w:szCs w:val="20"/>
            </w:rPr>
          </w:rPrChange>
        </w:rPr>
        <w:t>gassantos@id.uff.br</w:t>
      </w:r>
      <w:r w:rsidR="00E72D5E" w:rsidRPr="00FB0C81">
        <w:rPr>
          <w:rFonts w:ascii="Times New Roman" w:hAnsi="Times New Roman"/>
          <w:rPrChange w:id="28" w:author="Gustavo  Alexandre" w:date="2023-10-29T21:50:00Z">
            <w:rPr>
              <w:rFonts w:ascii="Times New Roman" w:hAnsi="Times New Roman"/>
              <w:sz w:val="20"/>
              <w:szCs w:val="20"/>
            </w:rPr>
          </w:rPrChange>
        </w:rPr>
        <w:fldChar w:fldCharType="end"/>
      </w:r>
    </w:p>
    <w:p w14:paraId="3BD11962" w14:textId="77777777" w:rsidR="00EC49FE" w:rsidRPr="00893452" w:rsidRDefault="00EC49FE" w:rsidP="00E72D5E">
      <w:pPr>
        <w:pStyle w:val="Author"/>
        <w:rPr>
          <w:rFonts w:ascii="Times New Roman" w:hAnsi="Times New Roman"/>
        </w:rPr>
      </w:pPr>
    </w:p>
    <w:p w14:paraId="5FC7A6D5" w14:textId="77777777" w:rsidR="00E72D5E" w:rsidRPr="00893452" w:rsidRDefault="00E72D5E" w:rsidP="00E72D5E">
      <w:pPr>
        <w:pStyle w:val="Author"/>
        <w:rPr>
          <w:rFonts w:ascii="Times New Roman" w:hAnsi="Times New Roman"/>
          <w:sz w:val="20"/>
          <w:szCs w:val="20"/>
        </w:rPr>
        <w:sectPr w:rsidR="00E72D5E" w:rsidRPr="00893452">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4C19E99E" w14:textId="77777777" w:rsidR="000A43D3" w:rsidRPr="00AB4522" w:rsidRDefault="000A43D3" w:rsidP="000A43D3">
      <w:pPr>
        <w:pStyle w:val="Abstract"/>
        <w:ind w:left="0" w:right="0"/>
        <w:rPr>
          <w:ins w:id="33" w:author="Mariana Moledo" w:date="2023-11-01T06:27:00Z"/>
          <w:rFonts w:ascii="Times New Roman" w:hAnsi="Times New Roman"/>
          <w:i w:val="0"/>
          <w:iCs/>
          <w:lang w:val="en-US"/>
        </w:rPr>
      </w:pPr>
      <w:ins w:id="34" w:author="Mariana Moledo" w:date="2023-11-01T06:27:00Z">
        <w:r w:rsidRPr="000A43D3">
          <w:rPr>
            <w:rFonts w:ascii="Times New Roman" w:hAnsi="Times New Roman"/>
            <w:b/>
            <w:bCs/>
            <w:i w:val="0"/>
            <w:iCs/>
            <w:lang w:val="en-US"/>
            <w:rPrChange w:id="35" w:author="Mariana Moledo" w:date="2023-11-01T06:34:00Z">
              <w:rPr>
                <w:rFonts w:ascii="Times New Roman" w:hAnsi="Times New Roman"/>
                <w:i w:val="0"/>
                <w:iCs/>
                <w:lang w:val="en-US"/>
              </w:rPr>
            </w:rPrChange>
          </w:rPr>
          <w:t>Abstract</w:t>
        </w:r>
        <w:r w:rsidRPr="000A43D3">
          <w:rPr>
            <w:rFonts w:ascii="Times New Roman" w:hAnsi="Times New Roman"/>
            <w:i w:val="0"/>
            <w:iCs/>
            <w:lang w:val="en-US"/>
          </w:rPr>
          <w:t>. College dropout is a global challenge that impacts not only students but also higher education institutions and society as a whole. In this regard, this study focuses on understanding the profiles of students who drop out, aiming to develop prevention strategies and enhance the quality of higher education. By identifying clusters of students who have discontinued their courses using machine learning-based clustering techniques, the aim is to uncover the factors behind dropout. This analysis can improve academic programs and student support, promoting a more positive academic experience and retaining more students in college.</w:t>
        </w:r>
      </w:ins>
    </w:p>
    <w:p w14:paraId="0958183E" w14:textId="77777777" w:rsidR="0046361A" w:rsidRPr="00893452" w:rsidRDefault="00EC49FE" w:rsidP="00893452">
      <w:pPr>
        <w:pStyle w:val="Abstract"/>
        <w:ind w:left="0" w:right="0"/>
        <w:rPr>
          <w:rFonts w:ascii="Times New Roman" w:hAnsi="Times New Roman"/>
          <w:i w:val="0"/>
          <w:iCs/>
        </w:rPr>
      </w:pPr>
      <w:r w:rsidRPr="00893452">
        <w:rPr>
          <w:rFonts w:ascii="Times New Roman" w:hAnsi="Times New Roman"/>
          <w:b/>
          <w:i w:val="0"/>
          <w:iCs/>
        </w:rPr>
        <w:t>Resumo.</w:t>
      </w:r>
      <w:r w:rsidRPr="00893452">
        <w:rPr>
          <w:rFonts w:ascii="Times New Roman" w:hAnsi="Times New Roman"/>
          <w:i w:val="0"/>
          <w:iCs/>
        </w:rPr>
        <w:t xml:space="preserve"> </w:t>
      </w:r>
      <w:r w:rsidR="0046361A" w:rsidRPr="00893452">
        <w:rPr>
          <w:rFonts w:ascii="Times New Roman" w:hAnsi="Times New Roman"/>
          <w:i w:val="0"/>
          <w:iCs/>
        </w:rPr>
        <w:t xml:space="preserve">A evasão universitária é um desafio global que afeta não apenas os estudantes, mas também as instituições de ensino superior e a sociedade como um todo. Nesse sentido, este estudo se concentra em compreender os perfis dos alunos que evadem, visando desenvolver estratégias de prevenção e melhorar a qualidade do ensino superior. Ao identificar agrupamentos de estudantes que abandonaram seus cursos por meio de técnicas de clusterização baseadas em </w:t>
      </w:r>
      <w:r w:rsidR="00B14C1A" w:rsidRPr="00AC5BA1">
        <w:rPr>
          <w:rFonts w:ascii="Times New Roman" w:hAnsi="Times New Roman"/>
        </w:rPr>
        <w:t>M</w:t>
      </w:r>
      <w:r w:rsidR="0046361A" w:rsidRPr="00AC5BA1">
        <w:rPr>
          <w:rFonts w:ascii="Times New Roman" w:hAnsi="Times New Roman"/>
        </w:rPr>
        <w:t xml:space="preserve">achine </w:t>
      </w:r>
      <w:r w:rsidR="00B14C1A" w:rsidRPr="00AC5BA1">
        <w:rPr>
          <w:rFonts w:ascii="Times New Roman" w:hAnsi="Times New Roman"/>
        </w:rPr>
        <w:t>L</w:t>
      </w:r>
      <w:r w:rsidR="0046361A" w:rsidRPr="00AC5BA1">
        <w:rPr>
          <w:rFonts w:ascii="Times New Roman" w:hAnsi="Times New Roman"/>
        </w:rPr>
        <w:t>earning</w:t>
      </w:r>
      <w:r w:rsidR="0046361A" w:rsidRPr="00893452">
        <w:rPr>
          <w:rFonts w:ascii="Times New Roman" w:hAnsi="Times New Roman"/>
          <w:i w:val="0"/>
          <w:iCs/>
        </w:rPr>
        <w:t>, busca-se descobrir os fatores por trás da evasão. Essa análise pode aprimorar os programas acadêmicos e o suporte aos alunos, promovendo uma experiência acadêmica mais positiva e retendo mais estudantes na faculdade.</w:t>
      </w:r>
    </w:p>
    <w:p w14:paraId="13A6B45B" w14:textId="2E4B6050" w:rsidR="00006F6A" w:rsidRDefault="00006F6A" w:rsidP="00893452">
      <w:pPr>
        <w:pStyle w:val="Abstract"/>
        <w:ind w:left="0" w:right="0"/>
        <w:rPr>
          <w:rFonts w:ascii="Times New Roman" w:hAnsi="Times New Roman"/>
          <w:i w:val="0"/>
          <w:iCs/>
        </w:rPr>
      </w:pPr>
      <w:r w:rsidRPr="00AC5BA1">
        <w:rPr>
          <w:rFonts w:ascii="Times New Roman" w:hAnsi="Times New Roman"/>
          <w:b/>
          <w:bCs/>
          <w:i w:val="0"/>
          <w:iCs/>
        </w:rPr>
        <w:t>Palavras</w:t>
      </w:r>
      <w:r w:rsidR="00AC5BA1" w:rsidRPr="00AC5BA1">
        <w:rPr>
          <w:rFonts w:ascii="Times New Roman" w:hAnsi="Times New Roman"/>
          <w:b/>
          <w:bCs/>
          <w:i w:val="0"/>
          <w:iCs/>
        </w:rPr>
        <w:t>-</w:t>
      </w:r>
      <w:r w:rsidRPr="00AC5BA1">
        <w:rPr>
          <w:rFonts w:ascii="Times New Roman" w:hAnsi="Times New Roman"/>
          <w:b/>
          <w:bCs/>
          <w:i w:val="0"/>
          <w:iCs/>
        </w:rPr>
        <w:t>chave</w:t>
      </w:r>
      <w:r w:rsidRPr="00893452">
        <w:rPr>
          <w:rFonts w:ascii="Times New Roman" w:hAnsi="Times New Roman"/>
          <w:i w:val="0"/>
          <w:iCs/>
        </w:rPr>
        <w:t>: Ensino Superior, Evasão, Permanência</w:t>
      </w:r>
    </w:p>
    <w:p w14:paraId="4A79D9E3" w14:textId="3E47306F" w:rsidR="000A43D3" w:rsidRPr="00490EAC" w:rsidDel="000A43D3" w:rsidRDefault="000A43D3" w:rsidP="00893452">
      <w:pPr>
        <w:pStyle w:val="Abstract"/>
        <w:ind w:left="0" w:right="0"/>
        <w:rPr>
          <w:del w:id="36" w:author="Mariana Moledo" w:date="2023-11-01T06:27:00Z"/>
          <w:rFonts w:ascii="Times New Roman" w:hAnsi="Times New Roman"/>
          <w:i w:val="0"/>
          <w:iCs/>
        </w:rPr>
      </w:pPr>
    </w:p>
    <w:p w14:paraId="76628DA7" w14:textId="27D60355" w:rsidR="000D25AB" w:rsidRPr="00490EAC" w:rsidDel="000A43D3" w:rsidRDefault="000D25AB" w:rsidP="00893452">
      <w:pPr>
        <w:pStyle w:val="Abstract"/>
        <w:ind w:left="0" w:right="0"/>
        <w:rPr>
          <w:del w:id="37" w:author="Mariana Moledo" w:date="2023-11-01T06:27:00Z"/>
          <w:rFonts w:ascii="Times New Roman" w:hAnsi="Times New Roman"/>
          <w:i w:val="0"/>
          <w:iCs/>
          <w:sz w:val="28"/>
          <w:szCs w:val="28"/>
          <w:rPrChange w:id="38" w:author="Mariana Moledo" w:date="2023-11-01T07:05:00Z">
            <w:rPr>
              <w:del w:id="39" w:author="Mariana Moledo" w:date="2023-11-01T06:27:00Z"/>
              <w:rFonts w:ascii="Times New Roman" w:hAnsi="Times New Roman"/>
              <w:i w:val="0"/>
              <w:iCs/>
            </w:rPr>
          </w:rPrChange>
        </w:rPr>
      </w:pPr>
      <w:commentRangeStart w:id="40"/>
      <w:del w:id="41" w:author="Mariana Moledo" w:date="2023-11-01T06:27:00Z">
        <w:r w:rsidRPr="00FB0C81" w:rsidDel="000A43D3">
          <w:rPr>
            <w:rFonts w:ascii="Times New Roman" w:hAnsi="Times New Roman"/>
            <w:b/>
            <w:bCs/>
            <w:rPrChange w:id="42" w:author="Gustavo  Alexandre" w:date="2023-10-29T21:50:00Z">
              <w:rPr>
                <w:rFonts w:ascii="Times New Roman" w:hAnsi="Times New Roman"/>
                <w:iCs/>
              </w:rPr>
            </w:rPrChange>
          </w:rPr>
          <w:delText>Abstract</w:delText>
        </w:r>
        <w:r w:rsidDel="000A43D3">
          <w:rPr>
            <w:rFonts w:ascii="Times New Roman" w:hAnsi="Times New Roman"/>
            <w:i w:val="0"/>
            <w:iCs/>
          </w:rPr>
          <w:delText>.</w:delText>
        </w:r>
      </w:del>
      <w:ins w:id="43" w:author="Mariana Moledo" w:date="2023-11-01T06:27:00Z">
        <w:r w:rsidR="000A43D3" w:rsidDel="000A43D3">
          <w:rPr>
            <w:rFonts w:ascii="Times New Roman" w:hAnsi="Times New Roman"/>
            <w:i w:val="0"/>
            <w:iCs/>
          </w:rPr>
          <w:t xml:space="preserve"> </w:t>
        </w:r>
      </w:ins>
      <w:del w:id="44" w:author="Mariana Moledo" w:date="2023-11-01T06:27:00Z">
        <w:r w:rsidRPr="00490EAC" w:rsidDel="000A43D3">
          <w:rPr>
            <w:rFonts w:ascii="Times New Roman" w:hAnsi="Times New Roman"/>
            <w:i w:val="0"/>
            <w:iCs/>
            <w:sz w:val="28"/>
            <w:szCs w:val="28"/>
            <w:rPrChange w:id="45" w:author="Mariana Moledo" w:date="2023-11-01T07:05:00Z">
              <w:rPr>
                <w:rFonts w:ascii="Times New Roman" w:hAnsi="Times New Roman"/>
                <w:i w:val="0"/>
                <w:iCs/>
              </w:rPr>
            </w:rPrChange>
          </w:rPr>
          <w:delText xml:space="preserve"> </w:delText>
        </w:r>
        <w:commentRangeEnd w:id="40"/>
        <w:r w:rsidR="00AC5BA1" w:rsidRPr="00490EAC" w:rsidDel="000A43D3">
          <w:rPr>
            <w:rStyle w:val="Refdecomentrio"/>
            <w:rFonts w:ascii="Times New Roman" w:hAnsi="Times New Roman"/>
            <w:i w:val="0"/>
            <w:sz w:val="28"/>
            <w:szCs w:val="28"/>
            <w:rPrChange w:id="46" w:author="Mariana Moledo" w:date="2023-11-01T07:05:00Z">
              <w:rPr>
                <w:rStyle w:val="Refdecomentrio"/>
                <w:i w:val="0"/>
              </w:rPr>
            </w:rPrChange>
          </w:rPr>
          <w:commentReference w:id="40"/>
        </w:r>
      </w:del>
    </w:p>
    <w:p w14:paraId="77F2D9F1" w14:textId="444AED26" w:rsidR="00893452" w:rsidRPr="00490EAC" w:rsidDel="000A43D3" w:rsidRDefault="00893452">
      <w:pPr>
        <w:pStyle w:val="Abstract"/>
        <w:ind w:left="0" w:right="0"/>
        <w:rPr>
          <w:del w:id="47" w:author="Mariana Moledo" w:date="2023-11-01T06:27:00Z"/>
          <w:rFonts w:ascii="Times New Roman" w:hAnsi="Times New Roman"/>
          <w:i w:val="0"/>
          <w:iCs/>
          <w:sz w:val="28"/>
          <w:szCs w:val="28"/>
          <w:rPrChange w:id="48" w:author="Mariana Moledo" w:date="2023-11-01T07:05:00Z">
            <w:rPr>
              <w:del w:id="49" w:author="Mariana Moledo" w:date="2023-11-01T06:27:00Z"/>
              <w:rFonts w:ascii="Times New Roman" w:hAnsi="Times New Roman"/>
              <w:i w:val="0"/>
              <w:iCs/>
            </w:rPr>
          </w:rPrChange>
        </w:rPr>
        <w:pPrChange w:id="50" w:author="Mariana Moledo" w:date="2023-11-01T06:27:00Z">
          <w:pPr>
            <w:pStyle w:val="Abstract"/>
          </w:pPr>
        </w:pPrChange>
      </w:pPr>
    </w:p>
    <w:p w14:paraId="5D554104" w14:textId="1A25F11C" w:rsidR="000A43D3" w:rsidRPr="00490EAC" w:rsidRDefault="00805174" w:rsidP="000A43D3">
      <w:pPr>
        <w:pStyle w:val="Ttulo1"/>
        <w:numPr>
          <w:ilvl w:val="0"/>
          <w:numId w:val="25"/>
        </w:numPr>
        <w:spacing w:before="120" w:after="120"/>
        <w:ind w:hanging="720"/>
        <w:rPr>
          <w:ins w:id="51" w:author="Mariana Moledo" w:date="2023-11-01T06:34:00Z"/>
          <w:rFonts w:ascii="Times New Roman" w:hAnsi="Times New Roman"/>
          <w:sz w:val="28"/>
          <w:szCs w:val="28"/>
          <w:rPrChange w:id="52" w:author="Mariana Moledo" w:date="2023-11-01T07:05:00Z">
            <w:rPr>
              <w:ins w:id="53" w:author="Mariana Moledo" w:date="2023-11-01T06:34:00Z"/>
              <w:rFonts w:ascii="Times New Roman" w:hAnsi="Times New Roman"/>
              <w:sz w:val="32"/>
              <w:szCs w:val="32"/>
            </w:rPr>
          </w:rPrChange>
        </w:rPr>
      </w:pPr>
      <w:commentRangeStart w:id="54"/>
      <w:r w:rsidRPr="00490EAC">
        <w:rPr>
          <w:rFonts w:ascii="Times New Roman" w:hAnsi="Times New Roman"/>
          <w:sz w:val="28"/>
          <w:szCs w:val="28"/>
          <w:rPrChange w:id="55" w:author="Mariana Moledo" w:date="2023-11-01T07:05:00Z">
            <w:rPr>
              <w:rFonts w:ascii="Times New Roman" w:hAnsi="Times New Roman"/>
              <w:sz w:val="32"/>
              <w:szCs w:val="32"/>
            </w:rPr>
          </w:rPrChange>
        </w:rPr>
        <w:t>Introdução</w:t>
      </w:r>
      <w:commentRangeEnd w:id="54"/>
      <w:r w:rsidR="006D2358" w:rsidRPr="00490EAC">
        <w:rPr>
          <w:rStyle w:val="Refdecomentrio"/>
          <w:rFonts w:ascii="Times New Roman" w:hAnsi="Times New Roman"/>
          <w:b w:val="0"/>
          <w:kern w:val="0"/>
          <w:sz w:val="28"/>
          <w:szCs w:val="28"/>
          <w:rPrChange w:id="56" w:author="Mariana Moledo" w:date="2023-11-01T07:05:00Z">
            <w:rPr>
              <w:rStyle w:val="Refdecomentrio"/>
              <w:b w:val="0"/>
              <w:kern w:val="0"/>
            </w:rPr>
          </w:rPrChange>
        </w:rPr>
        <w:commentReference w:id="54"/>
      </w:r>
    </w:p>
    <w:p w14:paraId="3E493C5C" w14:textId="1FF734CD" w:rsidR="000A43D3" w:rsidRPr="00490EAC" w:rsidRDefault="000A43D3">
      <w:pPr>
        <w:pStyle w:val="Ttulo2"/>
        <w:numPr>
          <w:ilvl w:val="1"/>
          <w:numId w:val="25"/>
        </w:numPr>
        <w:ind w:hanging="1080"/>
        <w:rPr>
          <w:ins w:id="57" w:author="Mariana Moledo" w:date="2023-11-01T06:37:00Z"/>
          <w:rFonts w:ascii="Times New Roman" w:hAnsi="Times New Roman"/>
          <w:sz w:val="28"/>
          <w:szCs w:val="28"/>
          <w:rPrChange w:id="58" w:author="Mariana Moledo" w:date="2023-11-01T07:05:00Z">
            <w:rPr>
              <w:ins w:id="59" w:author="Mariana Moledo" w:date="2023-11-01T06:37:00Z"/>
            </w:rPr>
          </w:rPrChange>
        </w:rPr>
        <w:pPrChange w:id="60" w:author="Mariana Moledo" w:date="2023-11-01T06:40:00Z">
          <w:pPr>
            <w:pStyle w:val="PargrafodaLista"/>
            <w:numPr>
              <w:ilvl w:val="1"/>
              <w:numId w:val="26"/>
            </w:numPr>
            <w:ind w:left="360" w:hanging="360"/>
          </w:pPr>
        </w:pPrChange>
      </w:pPr>
      <w:ins w:id="61" w:author="Mariana Moledo" w:date="2023-11-01T06:34:00Z">
        <w:r w:rsidRPr="00490EAC">
          <w:rPr>
            <w:rFonts w:ascii="Times New Roman" w:hAnsi="Times New Roman"/>
            <w:sz w:val="28"/>
            <w:szCs w:val="28"/>
            <w:rPrChange w:id="62" w:author="Mariana Moledo" w:date="2023-11-01T07:05:00Z">
              <w:rPr>
                <w:b/>
              </w:rPr>
            </w:rPrChange>
          </w:rPr>
          <w:t>Problema</w:t>
        </w:r>
      </w:ins>
    </w:p>
    <w:p w14:paraId="295505A2" w14:textId="77777777" w:rsidR="00790FCB" w:rsidRPr="00790FCB" w:rsidRDefault="00790FCB" w:rsidP="00790FCB">
      <w:pPr>
        <w:rPr>
          <w:ins w:id="63" w:author="Mariana Moledo" w:date="2023-11-01T06:38:00Z"/>
          <w:rFonts w:ascii="Times New Roman" w:hAnsi="Times New Roman"/>
          <w:rPrChange w:id="64" w:author="Mariana Moledo" w:date="2023-11-01T06:41:00Z">
            <w:rPr>
              <w:ins w:id="65" w:author="Mariana Moledo" w:date="2023-11-01T06:38:00Z"/>
            </w:rPr>
          </w:rPrChange>
        </w:rPr>
      </w:pPr>
      <w:ins w:id="66" w:author="Mariana Moledo" w:date="2023-11-01T06:38:00Z">
        <w:r w:rsidRPr="00790FCB">
          <w:rPr>
            <w:rFonts w:ascii="Times New Roman" w:hAnsi="Times New Roman"/>
            <w:rPrChange w:id="67" w:author="Mariana Moledo" w:date="2023-11-01T06:41:00Z">
              <w:rPr/>
            </w:rPrChange>
          </w:rPr>
          <w:t>A evasão universitária é um problema de grande relevância e impacto em todo o mundo, não apenas afetando o percurso acadêmico dos estudantes, mas também resultando em custos significativos tanto para as instituições de ensino superior quanto para a sociedade como um todo.</w:t>
        </w:r>
      </w:ins>
    </w:p>
    <w:p w14:paraId="3DC5DD3C" w14:textId="77777777" w:rsidR="00790FCB" w:rsidRPr="00790FCB" w:rsidRDefault="00790FCB" w:rsidP="00790FCB">
      <w:pPr>
        <w:rPr>
          <w:ins w:id="68" w:author="Mariana Moledo" w:date="2023-11-01T06:38:00Z"/>
          <w:rFonts w:ascii="Times New Roman" w:hAnsi="Times New Roman"/>
          <w:rPrChange w:id="69" w:author="Mariana Moledo" w:date="2023-11-01T06:41:00Z">
            <w:rPr>
              <w:ins w:id="70" w:author="Mariana Moledo" w:date="2023-11-01T06:38:00Z"/>
            </w:rPr>
          </w:rPrChange>
        </w:rPr>
      </w:pPr>
      <w:ins w:id="71" w:author="Mariana Moledo" w:date="2023-11-01T06:38:00Z">
        <w:r w:rsidRPr="00790FCB">
          <w:rPr>
            <w:rFonts w:ascii="Times New Roman" w:hAnsi="Times New Roman"/>
            <w:rPrChange w:id="72" w:author="Mariana Moledo" w:date="2023-11-01T06:41:00Z">
              <w:rPr/>
            </w:rPrChange>
          </w:rPr>
          <w:t xml:space="preserve">Primeiramente, as Instituições de Ensino Superior (IES) enfrentam desafios significativos relacionados à evasão. De acordo com Silva Filho et al. (2007), as perdas de estudantes </w:t>
        </w:r>
        <w:r w:rsidRPr="00790FCB">
          <w:rPr>
            <w:rFonts w:ascii="Times New Roman" w:hAnsi="Times New Roman"/>
            <w:rPrChange w:id="73" w:author="Mariana Moledo" w:date="2023-11-01T06:41:00Z">
              <w:rPr/>
            </w:rPrChange>
          </w:rPr>
          <w:lastRenderedPageBreak/>
          <w:t>que iniciam, mas não terminam seus cursos são recursos públicos investidos sem o devido retorno no setor público, e no setor privado representam uma importante perda de receitas. Em ambos os casos, a evasão é uma fonte de ociosidade de professores, funcionários, equipamentos e espaço físico.</w:t>
        </w:r>
      </w:ins>
    </w:p>
    <w:p w14:paraId="6AC52847" w14:textId="77777777" w:rsidR="00790FCB" w:rsidRPr="00790FCB" w:rsidRDefault="00790FCB" w:rsidP="00790FCB">
      <w:pPr>
        <w:rPr>
          <w:ins w:id="74" w:author="Mariana Moledo" w:date="2023-11-01T06:38:00Z"/>
          <w:rFonts w:ascii="Times New Roman" w:hAnsi="Times New Roman"/>
          <w:rPrChange w:id="75" w:author="Mariana Moledo" w:date="2023-11-01T06:41:00Z">
            <w:rPr>
              <w:ins w:id="76" w:author="Mariana Moledo" w:date="2023-11-01T06:38:00Z"/>
            </w:rPr>
          </w:rPrChange>
        </w:rPr>
      </w:pPr>
      <w:ins w:id="77" w:author="Mariana Moledo" w:date="2023-11-01T06:38:00Z">
        <w:r w:rsidRPr="00790FCB">
          <w:rPr>
            <w:rFonts w:ascii="Times New Roman" w:hAnsi="Times New Roman"/>
            <w:rPrChange w:id="78" w:author="Mariana Moledo" w:date="2023-11-01T06:41:00Z">
              <w:rPr/>
            </w:rPrChange>
          </w:rPr>
          <w:t xml:space="preserve">A evasão no ensino superior representa um problema de grande magnitude, abrangendo dimensões sociais, acadêmicas e econômicas, e impondo sofrimento aos indivíduos que enfrentam a interrupção de seus projetos educacionais e profissionais (Borges, 2019). “A desistência em cursos universitários acaba por afetar diversos aspectos, uma vez que os alunos que abandonam a sala de aula frequentemente ingressam na sociedade despreparados para o mercado de trabalho” (CORDASSO et al., 2016, p.2). </w:t>
        </w:r>
      </w:ins>
    </w:p>
    <w:p w14:paraId="28A711B2" w14:textId="77777777" w:rsidR="00790FCB" w:rsidRPr="00790FCB" w:rsidRDefault="00790FCB" w:rsidP="00790FCB">
      <w:pPr>
        <w:rPr>
          <w:ins w:id="79" w:author="Mariana Moledo" w:date="2023-11-01T06:38:00Z"/>
          <w:rFonts w:ascii="Times New Roman" w:hAnsi="Times New Roman"/>
          <w:rPrChange w:id="80" w:author="Mariana Moledo" w:date="2023-11-01T06:41:00Z">
            <w:rPr>
              <w:ins w:id="81" w:author="Mariana Moledo" w:date="2023-11-01T06:38:00Z"/>
            </w:rPr>
          </w:rPrChange>
        </w:rPr>
      </w:pPr>
      <w:ins w:id="82" w:author="Mariana Moledo" w:date="2023-11-01T06:38:00Z">
        <w:r w:rsidRPr="00790FCB">
          <w:rPr>
            <w:rFonts w:ascii="Times New Roman" w:hAnsi="Times New Roman"/>
            <w:rPrChange w:id="83" w:author="Mariana Moledo" w:date="2023-11-01T06:41:00Z">
              <w:rPr/>
            </w:rPrChange>
          </w:rPr>
          <w:t xml:space="preserve">Além disso, a evasão universitária exerce um impacto direto sobre os estudantes, interrompendo suas trajetórias educacionais e frequentemente prejudicando suas perspectivas de emprego. Essa situação pode ter efeitos adversos tanto em seu bem-estar econômico quanto emocional, criando obstáculos significativos para a realização de seus objetivos pessoais e profissionais. </w:t>
        </w:r>
      </w:ins>
    </w:p>
    <w:p w14:paraId="2C5EB4B4" w14:textId="77777777" w:rsidR="00790FCB" w:rsidRPr="00790FCB" w:rsidRDefault="00790FCB" w:rsidP="00790FCB">
      <w:pPr>
        <w:rPr>
          <w:ins w:id="84" w:author="Mariana Moledo" w:date="2023-11-01T06:38:00Z"/>
          <w:rFonts w:ascii="Times New Roman" w:hAnsi="Times New Roman"/>
          <w:rPrChange w:id="85" w:author="Mariana Moledo" w:date="2023-11-01T06:41:00Z">
            <w:rPr>
              <w:ins w:id="86" w:author="Mariana Moledo" w:date="2023-11-01T06:38:00Z"/>
            </w:rPr>
          </w:rPrChange>
        </w:rPr>
      </w:pPr>
      <w:ins w:id="87" w:author="Mariana Moledo" w:date="2023-11-01T06:38:00Z">
        <w:r w:rsidRPr="00790FCB">
          <w:rPr>
            <w:rFonts w:ascii="Times New Roman" w:hAnsi="Times New Roman"/>
            <w:rPrChange w:id="88" w:author="Mariana Moledo" w:date="2023-11-01T06:41:00Z">
              <w:rPr/>
            </w:rPrChange>
          </w:rPr>
          <w:t xml:space="preserve">Por último, mas não menos importante, a sociedade como um todo também sofre as consequências da evasão universitária. Egressos universitários têm o potencial de contribuir significativamente para o crescimento econômico, a inovação e o desenvolvimento social. Portanto, é crucial que as IES adotem uma abordagem estratégica, visando a conclusão dos cursos por parte dos alunos, capacitando-os a atingir suas metas e objetivos até o término de sua formação universitária (CORDASSO et al., 2016).  </w:t>
        </w:r>
      </w:ins>
    </w:p>
    <w:p w14:paraId="39001962" w14:textId="48472B77" w:rsidR="00790FCB" w:rsidRPr="00790FCB" w:rsidRDefault="00790FCB" w:rsidP="00790FCB">
      <w:pPr>
        <w:rPr>
          <w:ins w:id="89" w:author="Mariana Moledo" w:date="2023-11-01T06:34:00Z"/>
          <w:rFonts w:ascii="Times New Roman" w:hAnsi="Times New Roman"/>
          <w:rPrChange w:id="90" w:author="Mariana Moledo" w:date="2023-11-01T06:41:00Z">
            <w:rPr>
              <w:ins w:id="91" w:author="Mariana Moledo" w:date="2023-11-01T06:34:00Z"/>
            </w:rPr>
          </w:rPrChange>
        </w:rPr>
      </w:pPr>
      <w:ins w:id="92" w:author="Mariana Moledo" w:date="2023-11-01T06:38:00Z">
        <w:r w:rsidRPr="00790FCB">
          <w:rPr>
            <w:rFonts w:ascii="Times New Roman" w:hAnsi="Times New Roman"/>
            <w:rPrChange w:id="93" w:author="Mariana Moledo" w:date="2023-11-01T06:41:00Z">
              <w:rPr/>
            </w:rPrChange>
          </w:rPr>
          <w:t>A evasão universitária é, sem dúvida, um dos problemas mais recorrentes e preocupantes do ensino superior, tanto no Brasil quanto em todo o mundo, afetando instituições públicas e privadas e causando efeitos em nível pessoal, na operação das instituições acadêmicas e no avanço da sociedade em sua totalidade. Quando estudantes abandonam prematuramente seus cursos, isso resulta em um déficit de capital humano, afetando a economia e a capacidade da sociedade de enfrentar desafios sociais e tecnológicos.</w:t>
        </w:r>
      </w:ins>
    </w:p>
    <w:p w14:paraId="64C62145" w14:textId="2B8DE1D4" w:rsidR="000A43D3" w:rsidRPr="00490EAC" w:rsidRDefault="00790FCB">
      <w:pPr>
        <w:pStyle w:val="Ttulo2"/>
        <w:numPr>
          <w:ilvl w:val="1"/>
          <w:numId w:val="25"/>
        </w:numPr>
        <w:ind w:hanging="1080"/>
        <w:rPr>
          <w:ins w:id="94" w:author="Mariana Moledo" w:date="2023-11-01T06:38:00Z"/>
          <w:rFonts w:ascii="Times New Roman" w:hAnsi="Times New Roman"/>
          <w:sz w:val="28"/>
          <w:szCs w:val="28"/>
          <w:rPrChange w:id="95" w:author="Mariana Moledo" w:date="2023-11-01T07:05:00Z">
            <w:rPr>
              <w:ins w:id="96" w:author="Mariana Moledo" w:date="2023-11-01T06:38:00Z"/>
            </w:rPr>
          </w:rPrChange>
        </w:rPr>
        <w:pPrChange w:id="97" w:author="Mariana Moledo" w:date="2023-11-01T06:40:00Z">
          <w:pPr>
            <w:pStyle w:val="PargrafodaLista"/>
            <w:numPr>
              <w:ilvl w:val="1"/>
              <w:numId w:val="26"/>
            </w:numPr>
            <w:ind w:left="360" w:hanging="360"/>
          </w:pPr>
        </w:pPrChange>
      </w:pPr>
      <w:ins w:id="98" w:author="Mariana Moledo" w:date="2023-11-01T06:35:00Z">
        <w:r w:rsidRPr="00490EAC">
          <w:rPr>
            <w:rFonts w:ascii="Times New Roman" w:hAnsi="Times New Roman"/>
            <w:sz w:val="28"/>
            <w:szCs w:val="28"/>
            <w:rPrChange w:id="99" w:author="Mariana Moledo" w:date="2023-11-01T07:05:00Z">
              <w:rPr>
                <w:b/>
              </w:rPr>
            </w:rPrChange>
          </w:rPr>
          <w:t>Objetivo</w:t>
        </w:r>
      </w:ins>
    </w:p>
    <w:p w14:paraId="0AC1C2EE" w14:textId="77777777" w:rsidR="00790FCB" w:rsidRPr="00790FCB" w:rsidRDefault="00790FCB" w:rsidP="00790FCB">
      <w:pPr>
        <w:rPr>
          <w:ins w:id="100" w:author="Mariana Moledo" w:date="2023-11-01T06:39:00Z"/>
          <w:rFonts w:ascii="Times New Roman" w:hAnsi="Times New Roman"/>
          <w:rPrChange w:id="101" w:author="Mariana Moledo" w:date="2023-11-01T06:41:00Z">
            <w:rPr>
              <w:ins w:id="102" w:author="Mariana Moledo" w:date="2023-11-01T06:39:00Z"/>
            </w:rPr>
          </w:rPrChange>
        </w:rPr>
      </w:pPr>
      <w:ins w:id="103" w:author="Mariana Moledo" w:date="2023-11-01T06:39:00Z">
        <w:r w:rsidRPr="00790FCB">
          <w:rPr>
            <w:rFonts w:ascii="Times New Roman" w:hAnsi="Times New Roman"/>
            <w:rPrChange w:id="104" w:author="Mariana Moledo" w:date="2023-11-01T06:41:00Z">
              <w:rPr/>
            </w:rPrChange>
          </w:rPr>
          <w:t xml:space="preserve">Nesse sentido, entender os perfis dos alunos que evadem é uma questão crucial no contexto educacional. Esta pesquisa busca identificar e compreender os traços distintivos e as características dos estudantes que abandonam seus cursos universitários. Analisar esses perfis é fundamental para desenvolver estratégias eficazes de prevenção da evasão, permitindo que as instituições de ensino superior atendam melhor às necessidades individuais de seus alunos e, assim, reduzam as taxas de abandono. Além disso, essa compreensão dos perfis dos estudantes que evadem pode fornecer insights valiosos para aprimorar os programas de orientação acadêmica e oferecer um suporte mais personalizado aos alunos em risco, contribuindo para uma experiência universitária mais bem-sucedida e satisfatória. Portanto, investigar os perfis dos alunos que evadem é fundamental para melhorar a retenção estudantil e a qualidade do ensino superior. </w:t>
        </w:r>
      </w:ins>
    </w:p>
    <w:p w14:paraId="465FCFD8" w14:textId="77777777" w:rsidR="00790FCB" w:rsidRPr="00790FCB" w:rsidRDefault="00790FCB" w:rsidP="00790FCB">
      <w:pPr>
        <w:rPr>
          <w:ins w:id="105" w:author="Mariana Moledo" w:date="2023-11-01T06:39:00Z"/>
          <w:rFonts w:ascii="Times New Roman" w:hAnsi="Times New Roman"/>
          <w:rPrChange w:id="106" w:author="Mariana Moledo" w:date="2023-11-01T06:41:00Z">
            <w:rPr>
              <w:ins w:id="107" w:author="Mariana Moledo" w:date="2023-11-01T06:39:00Z"/>
            </w:rPr>
          </w:rPrChange>
        </w:rPr>
      </w:pPr>
      <w:ins w:id="108" w:author="Mariana Moledo" w:date="2023-11-01T06:39:00Z">
        <w:r w:rsidRPr="00790FCB">
          <w:rPr>
            <w:rFonts w:ascii="Times New Roman" w:hAnsi="Times New Roman"/>
            <w:rPrChange w:id="109" w:author="Mariana Moledo" w:date="2023-11-01T06:41:00Z">
              <w:rPr/>
            </w:rPrChange>
          </w:rPr>
          <w:t xml:space="preserve">Neste contexto, o presente trabalho tem como objetivo principal conduzir uma investigação abrangente, aplicando técnicas de clusterização baseadas em Machine Learning (ML), a fim de identificar agrupamentos (clusters) de alunos que evadiram de seus cursos na UFF. Ao identificar esses agrupamentos, esperamos descobrir quais fatores e padrões estão por trás da evasão. Isso pode ser super útil para as universidades </w:t>
        </w:r>
        <w:r w:rsidRPr="00790FCB">
          <w:rPr>
            <w:rFonts w:ascii="Times New Roman" w:hAnsi="Times New Roman"/>
            <w:rPrChange w:id="110" w:author="Mariana Moledo" w:date="2023-11-01T06:41:00Z">
              <w:rPr/>
            </w:rPrChange>
          </w:rPr>
          <w:lastRenderedPageBreak/>
          <w:t xml:space="preserve">melhorarem seus programas acadêmicos e o suporte aos alunos, o que, por sua vez, pode ajudar a manter mais estudantes na faculdade e garantir uma experiência acadêmica mais positiva.  </w:t>
        </w:r>
      </w:ins>
    </w:p>
    <w:p w14:paraId="5247F8F9" w14:textId="64B571D3" w:rsidR="00790FCB" w:rsidRPr="00790FCB" w:rsidRDefault="00790FCB">
      <w:pPr>
        <w:rPr>
          <w:ins w:id="111" w:author="Mariana Moledo" w:date="2023-11-01T06:35:00Z"/>
          <w:rFonts w:ascii="Times New Roman" w:hAnsi="Times New Roman"/>
          <w:rPrChange w:id="112" w:author="Mariana Moledo" w:date="2023-11-01T06:41:00Z">
            <w:rPr>
              <w:ins w:id="113" w:author="Mariana Moledo" w:date="2023-11-01T06:35:00Z"/>
            </w:rPr>
          </w:rPrChange>
        </w:rPr>
        <w:pPrChange w:id="114" w:author="Mariana Moledo" w:date="2023-11-01T06:38:00Z">
          <w:pPr>
            <w:pStyle w:val="PargrafodaLista"/>
            <w:numPr>
              <w:ilvl w:val="1"/>
              <w:numId w:val="26"/>
            </w:numPr>
            <w:ind w:left="360" w:hanging="360"/>
          </w:pPr>
        </w:pPrChange>
      </w:pPr>
      <w:ins w:id="115" w:author="Mariana Moledo" w:date="2023-11-01T06:39:00Z">
        <w:r w:rsidRPr="00790FCB">
          <w:rPr>
            <w:rFonts w:ascii="Times New Roman" w:hAnsi="Times New Roman"/>
            <w:rPrChange w:id="116" w:author="Mariana Moledo" w:date="2023-11-01T06:41:00Z">
              <w:rPr/>
            </w:rPrChange>
          </w:rPr>
          <w:t>Este estudo se baseia em pesquisas anteriores, incluindo o trabalho de Santos et al. (2020), que oferece insights valiosos sobre a evasão de estudantes universitários. Ao longo deste trabalho, exploraremos os resultados obtidos por meio de técnicas de clusterização, destacando a importância da análise desses grupos identificados. O conjunto de dados abrange estudantes que ingressaram entre os anos de 2012 e 2014, bem como aqueles que desistiram ou se formaram até 2018 (SANTOS et al., 2020).</w:t>
        </w:r>
      </w:ins>
    </w:p>
    <w:p w14:paraId="3B8011F4" w14:textId="5F5A6DD3" w:rsidR="00790FCB" w:rsidRPr="00490EAC" w:rsidRDefault="00790FCB">
      <w:pPr>
        <w:pStyle w:val="Ttulo2"/>
        <w:numPr>
          <w:ilvl w:val="1"/>
          <w:numId w:val="25"/>
        </w:numPr>
        <w:ind w:hanging="1080"/>
        <w:rPr>
          <w:ins w:id="117" w:author="Mariana Moledo" w:date="2023-11-01T06:39:00Z"/>
          <w:rFonts w:ascii="Times New Roman" w:hAnsi="Times New Roman"/>
          <w:sz w:val="28"/>
          <w:szCs w:val="28"/>
          <w:rPrChange w:id="118" w:author="Mariana Moledo" w:date="2023-11-01T07:05:00Z">
            <w:rPr>
              <w:ins w:id="119" w:author="Mariana Moledo" w:date="2023-11-01T06:39:00Z"/>
            </w:rPr>
          </w:rPrChange>
        </w:rPr>
        <w:pPrChange w:id="120" w:author="Mariana Moledo" w:date="2023-11-01T06:40:00Z">
          <w:pPr>
            <w:pStyle w:val="PargrafodaLista"/>
            <w:numPr>
              <w:ilvl w:val="1"/>
              <w:numId w:val="26"/>
            </w:numPr>
            <w:ind w:left="360" w:hanging="360"/>
          </w:pPr>
        </w:pPrChange>
      </w:pPr>
      <w:ins w:id="121" w:author="Mariana Moledo" w:date="2023-11-01T06:35:00Z">
        <w:r w:rsidRPr="00490EAC">
          <w:rPr>
            <w:rFonts w:ascii="Times New Roman" w:hAnsi="Times New Roman"/>
            <w:sz w:val="28"/>
            <w:szCs w:val="28"/>
            <w:rPrChange w:id="122" w:author="Mariana Moledo" w:date="2023-11-01T07:05:00Z">
              <w:rPr>
                <w:b/>
              </w:rPr>
            </w:rPrChange>
          </w:rPr>
          <w:t>Proposta</w:t>
        </w:r>
      </w:ins>
    </w:p>
    <w:p w14:paraId="313C01C8" w14:textId="77777777" w:rsidR="00790FCB" w:rsidRPr="00790FCB" w:rsidRDefault="00790FCB" w:rsidP="00790FCB">
      <w:pPr>
        <w:rPr>
          <w:ins w:id="123" w:author="Mariana Moledo" w:date="2023-11-01T06:39:00Z"/>
          <w:rFonts w:ascii="Times New Roman" w:hAnsi="Times New Roman"/>
          <w:rPrChange w:id="124" w:author="Mariana Moledo" w:date="2023-11-01T06:41:00Z">
            <w:rPr>
              <w:ins w:id="125" w:author="Mariana Moledo" w:date="2023-11-01T06:39:00Z"/>
            </w:rPr>
          </w:rPrChange>
        </w:rPr>
      </w:pPr>
      <w:ins w:id="126" w:author="Mariana Moledo" w:date="2023-11-01T06:39:00Z">
        <w:r w:rsidRPr="00790FCB">
          <w:rPr>
            <w:rFonts w:ascii="Times New Roman" w:hAnsi="Times New Roman"/>
            <w:rPrChange w:id="127" w:author="Mariana Moledo" w:date="2023-11-01T06:41:00Z">
              <w:rPr/>
            </w:rPrChange>
          </w:rPr>
          <w:t xml:space="preserve">No âmbito acadêmico e institucional, este estudo adquire um significado relevante, uma vez que a evasão universitária é um desafio urgente que afeta não apenas a UFF, mas também inúmeras outras instituições de ensino superior em todo o mundo. Compreender os motivos que levam os alunos a abandonarem seus cursos é fundamental para desenvolver estratégias eficazes de retenção, melhorar a qualidade dos programas acadêmicos e proporcionar um suporte mais adequado aos estudantes. O estudo ainda possui relevância social por tratar de um problema que impede o devido retorno dos investimentos públicos aplicados. Outro fato que marca a importância da pesquisa é o de poucas IES no Brasil possuírem programas bem elaborados e com resultados significativos que promovam a permanência nos cursos de ensino superior (Silva Filho et al., 2007). Ao identificar agrupamentos de alunos que evadiram e os fatores subjacentes à evasão, este estudo oferece à UFF a oportunidade de adotar medidas proativas que não apenas beneficiam os alunos individualmente, mas também enriquecem a experiência acadêmica como um todo. Essa pesquisa contribui diretamente para a melhoria da qualidade do ensino superior e para a formação de profissionais mais qualificados, impactando positivamente a sociedade ao promover a retenção de alunos e o desenvolvimento de uma educação superior mais eficaz e inclusiva.  </w:t>
        </w:r>
      </w:ins>
    </w:p>
    <w:p w14:paraId="015ACA97" w14:textId="661D14F8" w:rsidR="00790FCB" w:rsidRPr="00790FCB" w:rsidRDefault="00790FCB" w:rsidP="00790FCB">
      <w:pPr>
        <w:rPr>
          <w:ins w:id="128" w:author="Mariana Moledo" w:date="2023-11-01T06:34:00Z"/>
          <w:rFonts w:ascii="Times New Roman" w:hAnsi="Times New Roman"/>
          <w:rPrChange w:id="129" w:author="Mariana Moledo" w:date="2023-11-01T06:41:00Z">
            <w:rPr>
              <w:ins w:id="130" w:author="Mariana Moledo" w:date="2023-11-01T06:34:00Z"/>
            </w:rPr>
          </w:rPrChange>
        </w:rPr>
      </w:pPr>
      <w:ins w:id="131" w:author="Mariana Moledo" w:date="2023-11-01T06:39:00Z">
        <w:r w:rsidRPr="00790FCB">
          <w:rPr>
            <w:rFonts w:ascii="Times New Roman" w:hAnsi="Times New Roman"/>
            <w:rPrChange w:id="132" w:author="Mariana Moledo" w:date="2023-11-01T06:41:00Z">
              <w:rPr/>
            </w:rPrChange>
          </w:rPr>
          <w:t>Além deste capítulo introdutório, este trabalho está estruturado em quatro seções principais: fundamentação teórica, método da pesquisa, resultados e análises, e por fim, as considerações finais.</w:t>
        </w:r>
      </w:ins>
    </w:p>
    <w:p w14:paraId="5FA2AADC" w14:textId="77777777" w:rsidR="000A43D3" w:rsidRPr="000A43D3" w:rsidRDefault="000A43D3">
      <w:pPr>
        <w:rPr>
          <w:rPrChange w:id="133" w:author="Mariana Moledo" w:date="2023-11-01T06:34:00Z">
            <w:rPr>
              <w:rFonts w:ascii="Times New Roman" w:hAnsi="Times New Roman"/>
              <w:sz w:val="32"/>
              <w:szCs w:val="32"/>
            </w:rPr>
          </w:rPrChange>
        </w:rPr>
        <w:pPrChange w:id="134" w:author="Mariana Moledo" w:date="2023-11-01T06:34:00Z">
          <w:pPr>
            <w:pStyle w:val="Ttulo1"/>
            <w:numPr>
              <w:numId w:val="25"/>
            </w:numPr>
            <w:spacing w:before="120" w:after="120"/>
            <w:ind w:left="720" w:hanging="720"/>
          </w:pPr>
        </w:pPrChange>
      </w:pPr>
    </w:p>
    <w:p w14:paraId="10A66C53" w14:textId="18FD5C8A" w:rsidR="00096518" w:rsidRPr="00893452" w:rsidDel="00790FCB" w:rsidRDefault="00096518" w:rsidP="00096518">
      <w:pPr>
        <w:rPr>
          <w:del w:id="135" w:author="Mariana Moledo" w:date="2023-11-01T06:38:00Z"/>
          <w:rFonts w:ascii="Times New Roman" w:hAnsi="Times New Roman"/>
        </w:rPr>
      </w:pPr>
      <w:del w:id="136" w:author="Mariana Moledo" w:date="2023-11-01T06:38:00Z">
        <w:r w:rsidRPr="00893452" w:rsidDel="00790FCB">
          <w:rPr>
            <w:rFonts w:ascii="Times New Roman" w:hAnsi="Times New Roman"/>
          </w:rPr>
          <w:delText>A evasão universitária é um problema de grande relevância e impacto em todo o mundo, não apenas afetando o percurso acadêmico dos estudantes, mas também resultando em custos significativos tanto para as instituições de ensino superior quanto para a sociedade como um todo.</w:delText>
        </w:r>
      </w:del>
    </w:p>
    <w:p w14:paraId="5B966CBD" w14:textId="04476852" w:rsidR="00096518" w:rsidRPr="00893452" w:rsidDel="000A43D3" w:rsidRDefault="00096518" w:rsidP="00096518">
      <w:pPr>
        <w:rPr>
          <w:del w:id="137" w:author="Mariana Moledo" w:date="2023-11-01T06:32:00Z"/>
          <w:rFonts w:ascii="Times New Roman" w:hAnsi="Times New Roman"/>
        </w:rPr>
      </w:pPr>
      <w:commentRangeStart w:id="138"/>
      <w:del w:id="139" w:author="Mariana Moledo" w:date="2023-11-01T06:32:00Z">
        <w:r w:rsidRPr="00893452" w:rsidDel="000A43D3">
          <w:rPr>
            <w:rFonts w:ascii="Times New Roman" w:hAnsi="Times New Roman"/>
          </w:rPr>
          <w:delText>Primeiramente,</w:delText>
        </w:r>
      </w:del>
      <w:del w:id="140" w:author="Mariana Moledo" w:date="2023-11-01T06:38:00Z">
        <w:r w:rsidRPr="00893452" w:rsidDel="00790FCB">
          <w:rPr>
            <w:rFonts w:ascii="Times New Roman" w:hAnsi="Times New Roman"/>
          </w:rPr>
          <w:delText xml:space="preserve"> a evasão universitária exerce um impacto direto sobre os estudantes, interrompendo suas trajetórias educacionais e frequentemente prejudicando suas perspectivas de emprego. Essa situação pode ter efeitos adversos tanto em seu bem-estar econômico quanto emocional, criando obstáculos significativos para a realização de seus objetivos pessoais e profissionais. </w:delText>
        </w:r>
      </w:del>
      <w:del w:id="141" w:author="Mariana Moledo" w:date="2023-11-01T06:32:00Z">
        <w:r w:rsidRPr="00893452" w:rsidDel="000A43D3">
          <w:rPr>
            <w:rFonts w:ascii="Times New Roman" w:hAnsi="Times New Roman"/>
          </w:rPr>
          <w:delText xml:space="preserve">A evasão no ensino superior representa um problema de grande magnitude, abrangendo dimensões sociais, acadêmicas e econômicas, e impondo sofrimento aos indivíduos que enfrentam a interrupção de seus projetos educacionais e profissionais (Borges, 2019). “A desistência em cursos universitários acaba por afetar diversos aspectos, uma vez que os alunos que abandonam a sala de aula </w:delText>
        </w:r>
        <w:r w:rsidRPr="00893452" w:rsidDel="000A43D3">
          <w:rPr>
            <w:rFonts w:ascii="Times New Roman" w:hAnsi="Times New Roman"/>
          </w:rPr>
          <w:lastRenderedPageBreak/>
          <w:delText>frequentemente ingressam na sociedade despreparados para o mercado de trabalho” (CORDASSO, J. A. et al., 2016, p.2).</w:delText>
        </w:r>
        <w:commentRangeEnd w:id="138"/>
        <w:r w:rsidR="003737B0" w:rsidDel="000A43D3">
          <w:rPr>
            <w:rStyle w:val="Refdecomentrio"/>
          </w:rPr>
          <w:commentReference w:id="138"/>
        </w:r>
      </w:del>
    </w:p>
    <w:p w14:paraId="34D67E87" w14:textId="617FC055" w:rsidR="00096518" w:rsidRPr="00893452" w:rsidDel="000A43D3" w:rsidRDefault="00096518" w:rsidP="00096518">
      <w:pPr>
        <w:rPr>
          <w:del w:id="142" w:author="Mariana Moledo" w:date="2023-11-01T06:31:00Z"/>
          <w:rFonts w:ascii="Times New Roman" w:hAnsi="Times New Roman"/>
        </w:rPr>
      </w:pPr>
      <w:commentRangeStart w:id="143"/>
      <w:del w:id="144" w:author="Mariana Moledo" w:date="2023-11-01T06:31:00Z">
        <w:r w:rsidRPr="00893452" w:rsidDel="000A43D3">
          <w:rPr>
            <w:rFonts w:ascii="Times New Roman" w:hAnsi="Times New Roman"/>
          </w:rPr>
          <w:delText xml:space="preserve">Além disso, as </w:delText>
        </w:r>
      </w:del>
      <w:ins w:id="145" w:author="Gustavo  Alexandre" w:date="2023-10-29T21:02:00Z">
        <w:del w:id="146" w:author="Mariana Moledo" w:date="2023-11-01T06:31:00Z">
          <w:r w:rsidR="00EC7459" w:rsidRPr="00893452" w:rsidDel="000A43D3">
            <w:rPr>
              <w:rFonts w:ascii="Times New Roman" w:hAnsi="Times New Roman"/>
            </w:rPr>
            <w:delText>Instituições de Ensino Superior</w:delText>
          </w:r>
          <w:r w:rsidR="00EC7459" w:rsidDel="000A43D3">
            <w:rPr>
              <w:rFonts w:ascii="Times New Roman" w:hAnsi="Times New Roman"/>
            </w:rPr>
            <w:delText xml:space="preserve"> (IES)</w:delText>
          </w:r>
        </w:del>
      </w:ins>
      <w:del w:id="147" w:author="Mariana Moledo" w:date="2023-11-01T06:31:00Z">
        <w:r w:rsidRPr="00893452" w:rsidDel="000A43D3">
          <w:rPr>
            <w:rFonts w:ascii="Times New Roman" w:hAnsi="Times New Roman"/>
          </w:rPr>
          <w:delText>instituições de ensino superior enfrentam desafios significativos relacionados à evasão. De acordo com Silva Filho et al. (2007), as perdas de estudantes que iniciam, mas não terminam seus cursos são recursos públicos investidos sem o devido retorno no setor público, e no setor privado representam uma importante perda de receitas. Em ambos os casos, a evasão é uma fonte de ociosidade de professores, funcionários, equipamentos e espaço físico.</w:delText>
        </w:r>
      </w:del>
    </w:p>
    <w:p w14:paraId="23C0E227" w14:textId="2392463B" w:rsidR="00096518" w:rsidRPr="00893452" w:rsidDel="00790FCB" w:rsidRDefault="00096518" w:rsidP="00096518">
      <w:pPr>
        <w:rPr>
          <w:del w:id="148" w:author="Mariana Moledo" w:date="2023-11-01T06:38:00Z"/>
          <w:rFonts w:ascii="Times New Roman" w:hAnsi="Times New Roman"/>
        </w:rPr>
      </w:pPr>
      <w:del w:id="149" w:author="Mariana Moledo" w:date="2023-11-01T06:38:00Z">
        <w:r w:rsidRPr="00893452" w:rsidDel="00790FCB">
          <w:rPr>
            <w:rFonts w:ascii="Times New Roman" w:hAnsi="Times New Roman"/>
          </w:rPr>
          <w:delText xml:space="preserve">Por último, mas não menos importante, a sociedade como um todo também sofre as consequências da evasão universitária. Egressos universitários têm o potencial de contribuir significativamente para o crescimento econômico, a inovação e o desenvolvimento social. A educação desempenha um papel fundamental no progresso socioeconômico de uma nação. Portanto, é crucial que as </w:delText>
        </w:r>
      </w:del>
      <w:ins w:id="150" w:author="Gustavo  Alexandre" w:date="2023-10-29T21:03:00Z">
        <w:del w:id="151" w:author="Mariana Moledo" w:date="2023-11-01T06:38:00Z">
          <w:r w:rsidR="00EC7459" w:rsidDel="00790FCB">
            <w:rPr>
              <w:rFonts w:ascii="Times New Roman" w:hAnsi="Times New Roman"/>
            </w:rPr>
            <w:delText>IES</w:delText>
          </w:r>
          <w:r w:rsidR="00EC7459" w:rsidRPr="00893452" w:rsidDel="00790FCB">
            <w:rPr>
              <w:rFonts w:ascii="Times New Roman" w:hAnsi="Times New Roman"/>
            </w:rPr>
            <w:delText xml:space="preserve"> </w:delText>
          </w:r>
        </w:del>
      </w:ins>
      <w:del w:id="152" w:author="Mariana Moledo" w:date="2023-11-01T06:38:00Z">
        <w:r w:rsidRPr="00893452" w:rsidDel="00790FCB">
          <w:rPr>
            <w:rFonts w:ascii="Times New Roman" w:hAnsi="Times New Roman"/>
          </w:rPr>
          <w:delText xml:space="preserve">Instituições de Ensino Superior adotem uma abordagem estratégica, visando a conclusão dos cursos por </w:delText>
        </w:r>
        <w:commentRangeStart w:id="153"/>
        <w:r w:rsidRPr="00893452" w:rsidDel="00790FCB">
          <w:rPr>
            <w:rFonts w:ascii="Times New Roman" w:hAnsi="Times New Roman"/>
          </w:rPr>
          <w:delText xml:space="preserve">parte dos </w:delText>
        </w:r>
      </w:del>
      <w:del w:id="154" w:author="Mariana Moledo" w:date="2023-11-01T06:28:00Z">
        <w:r w:rsidRPr="00893452" w:rsidDel="000A43D3">
          <w:rPr>
            <w:rFonts w:ascii="Times New Roman" w:hAnsi="Times New Roman"/>
          </w:rPr>
          <w:delText>acadêmicos</w:delText>
        </w:r>
        <w:commentRangeEnd w:id="153"/>
        <w:r w:rsidR="00B403F0" w:rsidDel="000A43D3">
          <w:rPr>
            <w:rStyle w:val="Refdecomentrio"/>
          </w:rPr>
          <w:commentReference w:id="153"/>
        </w:r>
      </w:del>
      <w:del w:id="155" w:author="Mariana Moledo" w:date="2023-11-01T06:38:00Z">
        <w:r w:rsidRPr="00893452" w:rsidDel="00790FCB">
          <w:rPr>
            <w:rFonts w:ascii="Times New Roman" w:hAnsi="Times New Roman"/>
          </w:rPr>
          <w:delText>, capacitando-os a atingir suas metas e objetivos até o término de sua formação universitária (CORDASSO, J. A. et al., 2016). Quando estudantes abandonam prematuramente seus cursos, isso resulta em um déficit de capital humano, afetando a economia e a capacidade da sociedade de enfrentar desafios sociais e tecnológicos.</w:delText>
        </w:r>
        <w:commentRangeEnd w:id="143"/>
        <w:r w:rsidR="00A86D22" w:rsidDel="00790FCB">
          <w:rPr>
            <w:rStyle w:val="Refdecomentrio"/>
          </w:rPr>
          <w:commentReference w:id="143"/>
        </w:r>
      </w:del>
    </w:p>
    <w:p w14:paraId="39B0B53B" w14:textId="7E8B11AE" w:rsidR="00096518" w:rsidRPr="00893452" w:rsidDel="00790FCB" w:rsidRDefault="00096518" w:rsidP="00096518">
      <w:pPr>
        <w:rPr>
          <w:del w:id="156" w:author="Mariana Moledo" w:date="2023-11-01T06:38:00Z"/>
          <w:rFonts w:ascii="Times New Roman" w:hAnsi="Times New Roman"/>
        </w:rPr>
      </w:pPr>
      <w:del w:id="157" w:author="Mariana Moledo" w:date="2023-11-01T06:38:00Z">
        <w:r w:rsidRPr="00893452" w:rsidDel="00790FCB">
          <w:rPr>
            <w:rFonts w:ascii="Times New Roman" w:hAnsi="Times New Roman"/>
          </w:rPr>
          <w:delText>Portanto, a</w:delText>
        </w:r>
      </w:del>
      <w:ins w:id="158" w:author="Gustavo  Alexandre" w:date="2023-10-29T21:08:00Z">
        <w:del w:id="159" w:author="Mariana Moledo" w:date="2023-11-01T06:38:00Z">
          <w:r w:rsidR="005C0CD0" w:rsidDel="00790FCB">
            <w:rPr>
              <w:rFonts w:ascii="Times New Roman" w:hAnsi="Times New Roman"/>
            </w:rPr>
            <w:delText>A</w:delText>
          </w:r>
        </w:del>
      </w:ins>
      <w:del w:id="160" w:author="Mariana Moledo" w:date="2023-11-01T06:38:00Z">
        <w:r w:rsidRPr="00893452" w:rsidDel="00790FCB">
          <w:rPr>
            <w:rFonts w:ascii="Times New Roman" w:hAnsi="Times New Roman"/>
          </w:rPr>
          <w:delText xml:space="preserve"> evasão universitária é, sem dúvida, um dos problemas mais recorrentes e preocupantes do ensino superior, tanto no Brasil quanto em todo o mundo, afetando instituições públicas e privadas e causando efeitos em nível pessoal, na operação das instituições acadêmicas e no avanço da sociedade em sua totalidade.</w:delText>
        </w:r>
      </w:del>
      <w:ins w:id="161" w:author="Gustavo  Alexandre" w:date="2023-10-29T21:07:00Z">
        <w:del w:id="162" w:author="Mariana Moledo" w:date="2023-11-01T06:38:00Z">
          <w:r w:rsidR="005C0CD0" w:rsidDel="00790FCB">
            <w:rPr>
              <w:rFonts w:ascii="Times New Roman" w:hAnsi="Times New Roman"/>
            </w:rPr>
            <w:delText xml:space="preserve"> </w:delText>
          </w:r>
          <w:r w:rsidR="005C0CD0" w:rsidRPr="00893452" w:rsidDel="00790FCB">
            <w:rPr>
              <w:rFonts w:ascii="Times New Roman" w:hAnsi="Times New Roman"/>
            </w:rPr>
            <w:delText>Quando estudantes abandonam prematuramente seus cursos, isso resulta em um déficit de capital humano, afetando a economia e a capacidade da sociedade de enfrentar desafios sociais e tecnológicos.</w:delText>
          </w:r>
        </w:del>
      </w:ins>
    </w:p>
    <w:p w14:paraId="4B2561B7" w14:textId="3329D47A" w:rsidR="00096518" w:rsidRPr="00893452" w:rsidDel="00790FCB" w:rsidRDefault="00096518" w:rsidP="00096518">
      <w:pPr>
        <w:rPr>
          <w:del w:id="163" w:author="Mariana Moledo" w:date="2023-11-01T06:38:00Z"/>
          <w:rFonts w:ascii="Times New Roman" w:hAnsi="Times New Roman"/>
        </w:rPr>
      </w:pPr>
      <w:commentRangeStart w:id="164"/>
      <w:del w:id="165" w:author="Mariana Moledo" w:date="2023-11-01T06:38:00Z">
        <w:r w:rsidRPr="00893452" w:rsidDel="00790FCB">
          <w:rPr>
            <w:rFonts w:ascii="Times New Roman" w:hAnsi="Times New Roman"/>
          </w:rPr>
          <w:delText xml:space="preserve">Nesse sentido, entender os perfis dos alunos que evadem é uma questão crucial no contexto educacional. Esta pesquisa busca identificar e compreender os traços distintivos e as características dos estudantes que abandonam seus cursos universitários. Analisar esses perfis é fundamental para desenvolver estratégias eficazes de prevenção da evasão, permitindo que as instituições de ensino superior atendam melhor às necessidades individuais de seus alunos e, assim, reduzam as taxas de abandono. Além disso, essa compreensão dos perfis dos estudantes que evadem pode fornecer insights valiosos para aprimorar os programas de orientação acadêmica e oferecer um suporte mais personalizado aos alunos em risco, contribuindo para uma experiência universitária mais bem-sucedida e satisfatória. Portanto, investigar os perfis dos alunos que evadem é fundamental para melhorar a retenção estudantil e a qualidade do ensino superior. </w:delText>
        </w:r>
      </w:del>
    </w:p>
    <w:p w14:paraId="742275AE" w14:textId="1ED8AF4F" w:rsidR="00096518" w:rsidRPr="00893452" w:rsidDel="00790FCB" w:rsidRDefault="00096518" w:rsidP="00096518">
      <w:pPr>
        <w:rPr>
          <w:del w:id="166" w:author="Mariana Moledo" w:date="2023-11-01T06:38:00Z"/>
          <w:rFonts w:ascii="Times New Roman" w:hAnsi="Times New Roman"/>
        </w:rPr>
      </w:pPr>
      <w:del w:id="167" w:author="Mariana Moledo" w:date="2023-11-01T06:38:00Z">
        <w:r w:rsidRPr="00893452" w:rsidDel="00790FCB">
          <w:rPr>
            <w:rFonts w:ascii="Times New Roman" w:hAnsi="Times New Roman"/>
          </w:rPr>
          <w:delText xml:space="preserve">Neste contexto, o presente trabalho tem como objetivo principal conduzir uma investigação abrangente, aplicando técnicas de clusterização baseadas em </w:delText>
        </w:r>
      </w:del>
      <w:ins w:id="168" w:author="Gustavo  Alexandre" w:date="2023-10-29T21:38:00Z">
        <w:del w:id="169" w:author="Mariana Moledo" w:date="2023-11-01T06:38:00Z">
          <w:r w:rsidR="002B2269" w:rsidDel="00790FCB">
            <w:rPr>
              <w:rFonts w:ascii="Times New Roman" w:hAnsi="Times New Roman"/>
            </w:rPr>
            <w:delText>M</w:delText>
          </w:r>
        </w:del>
      </w:ins>
      <w:del w:id="170" w:author="Mariana Moledo" w:date="2023-11-01T06:38:00Z">
        <w:r w:rsidRPr="00893452" w:rsidDel="00790FCB">
          <w:rPr>
            <w:rFonts w:ascii="Times New Roman" w:hAnsi="Times New Roman"/>
          </w:rPr>
          <w:delText>machine l</w:delText>
        </w:r>
      </w:del>
      <w:ins w:id="171" w:author="Gustavo  Alexandre" w:date="2023-10-29T21:38:00Z">
        <w:del w:id="172" w:author="Mariana Moledo" w:date="2023-11-01T06:38:00Z">
          <w:r w:rsidR="002B2269" w:rsidDel="00790FCB">
            <w:rPr>
              <w:rFonts w:ascii="Times New Roman" w:hAnsi="Times New Roman"/>
            </w:rPr>
            <w:delText>L</w:delText>
          </w:r>
        </w:del>
      </w:ins>
      <w:del w:id="173" w:author="Mariana Moledo" w:date="2023-11-01T06:38:00Z">
        <w:r w:rsidRPr="00893452" w:rsidDel="00790FCB">
          <w:rPr>
            <w:rFonts w:ascii="Times New Roman" w:hAnsi="Times New Roman"/>
          </w:rPr>
          <w:delText>earning</w:delText>
        </w:r>
      </w:del>
      <w:ins w:id="174" w:author="Gustavo  Alexandre" w:date="2023-10-29T21:38:00Z">
        <w:del w:id="175" w:author="Mariana Moledo" w:date="2023-11-01T06:38:00Z">
          <w:r w:rsidR="002B2269" w:rsidDel="00790FCB">
            <w:rPr>
              <w:rFonts w:ascii="Times New Roman" w:hAnsi="Times New Roman"/>
            </w:rPr>
            <w:delText xml:space="preserve"> (ML)</w:delText>
          </w:r>
        </w:del>
      </w:ins>
      <w:del w:id="176" w:author="Mariana Moledo" w:date="2023-11-01T06:38:00Z">
        <w:r w:rsidRPr="00893452" w:rsidDel="00790FCB">
          <w:rPr>
            <w:rFonts w:ascii="Times New Roman" w:hAnsi="Times New Roman"/>
          </w:rPr>
          <w:delText xml:space="preserve">, a fim de identificar agrupamentos (clusters) de alunos que evadiram de seus cursos na UFF. Ao identificar esses agrupamentos, esperamos descobrir quais fatores e padrões estão por trás da evasão. Isso pode ser super útil para as universidades melhorarem seus programas acadêmicos e o suporte aos alunos, o que, por sua vez, pode ajudar a manter mais estudantes na faculdade e garantir uma experiência acadêmica mais positiva. </w:delText>
        </w:r>
        <w:commentRangeEnd w:id="164"/>
        <w:r w:rsidR="00FE663B" w:rsidDel="00790FCB">
          <w:rPr>
            <w:rStyle w:val="Refdecomentrio"/>
          </w:rPr>
          <w:commentReference w:id="164"/>
        </w:r>
      </w:del>
    </w:p>
    <w:p w14:paraId="690989FF" w14:textId="5C2C9DBB" w:rsidR="00096518" w:rsidRPr="00893452" w:rsidDel="00790FCB" w:rsidRDefault="00096518" w:rsidP="00096518">
      <w:pPr>
        <w:rPr>
          <w:del w:id="177" w:author="Mariana Moledo" w:date="2023-11-01T06:38:00Z"/>
          <w:rFonts w:ascii="Times New Roman" w:hAnsi="Times New Roman"/>
        </w:rPr>
      </w:pPr>
      <w:del w:id="178" w:author="Mariana Moledo" w:date="2023-11-01T06:38:00Z">
        <w:r w:rsidRPr="00893452" w:rsidDel="00790FCB">
          <w:rPr>
            <w:rFonts w:ascii="Times New Roman" w:hAnsi="Times New Roman"/>
          </w:rPr>
          <w:delText xml:space="preserve">Este estudo se baseia em pesquisas anteriores, incluindo o trabalho de Santos et al. (2020), que oferece insights valiosos sobre a evasão de estudantes universitários. Ao longo deste </w:delText>
        </w:r>
        <w:r w:rsidRPr="00893452" w:rsidDel="00790FCB">
          <w:rPr>
            <w:rFonts w:ascii="Times New Roman" w:hAnsi="Times New Roman"/>
          </w:rPr>
          <w:lastRenderedPageBreak/>
          <w:delText xml:space="preserve">trabalho, exploraremos os resultados obtidos por meio de técnicas de clusterização, destacando a importância da análise desses grupos identificados. O conjunto de dados abrange estudantes que ingressaram entre os anos de 2012 e 2014, bem como aqueles que desistiram ou se formaram até 2018 (SANTOS et al., 2020). </w:delText>
        </w:r>
      </w:del>
    </w:p>
    <w:p w14:paraId="2DFFEA28" w14:textId="1D6E60A0" w:rsidR="00096518" w:rsidRPr="00893452" w:rsidDel="00790FCB" w:rsidRDefault="00096518" w:rsidP="00096518">
      <w:pPr>
        <w:rPr>
          <w:del w:id="179" w:author="Mariana Moledo" w:date="2023-11-01T06:39:00Z"/>
          <w:rFonts w:ascii="Times New Roman" w:hAnsi="Times New Roman"/>
        </w:rPr>
      </w:pPr>
      <w:commentRangeStart w:id="180"/>
      <w:del w:id="181" w:author="Mariana Moledo" w:date="2023-11-01T06:39:00Z">
        <w:r w:rsidRPr="00893452" w:rsidDel="00790FCB">
          <w:rPr>
            <w:rFonts w:ascii="Times New Roman" w:hAnsi="Times New Roman"/>
          </w:rPr>
          <w:delText xml:space="preserve">No âmbito acadêmico e institucional, este estudo adquire um significado relevante, uma vez que a evasão universitária é um desafio urgente que afeta não apenas a UFF, mas também inúmeras outras instituições de ensino superior em todo o mundo. Compreender os motivos que levam os alunos a abandonarem seus cursos é fundamental para desenvolver estratégias eficazes de retenção, melhorar a qualidade dos programas acadêmicos e proporcionar um suporte mais adequado aos estudantes. O estudo ainda possui relevância social por tratar de um problema que impede o devido retorno dos investimentos públicos aplicados. Outro fato que marca a importância da pesquisa é o de poucas IES no Brasil possuírem programas bem elaborados e com resultados significativos que promovam a permanência nos cursos de ensino superior (Silva Filho et al., 2007). Ao identificar agrupamentos de alunos que evadiram e os fatores subjacentes à evasão, este estudo oferece à UFF a oportunidade de adotar medidas proativas que não apenas beneficiam os alunos individualmente, mas também enriquecem a experiência acadêmica como um todo. Essa pesquisa contribui diretamente para a melhoria da qualidade do ensino superior e para a formação de profissionais mais qualificados, impactando positivamente a sociedade ao promover a retenção de alunos e o desenvolvimento de uma educação superior mais eficaz e inclusiva. </w:delText>
        </w:r>
        <w:commentRangeEnd w:id="180"/>
        <w:r w:rsidR="00521B8B" w:rsidDel="00790FCB">
          <w:rPr>
            <w:rStyle w:val="Refdecomentrio"/>
          </w:rPr>
          <w:commentReference w:id="180"/>
        </w:r>
      </w:del>
    </w:p>
    <w:p w14:paraId="201E19A0" w14:textId="2226D930" w:rsidR="00096518" w:rsidRPr="00893452" w:rsidDel="00790FCB" w:rsidRDefault="00096518" w:rsidP="00D03D30">
      <w:pPr>
        <w:spacing w:after="240"/>
        <w:rPr>
          <w:del w:id="182" w:author="Mariana Moledo" w:date="2023-11-01T06:39:00Z"/>
          <w:rFonts w:ascii="Times New Roman" w:hAnsi="Times New Roman"/>
        </w:rPr>
      </w:pPr>
      <w:del w:id="183" w:author="Mariana Moledo" w:date="2023-11-01T06:39:00Z">
        <w:r w:rsidRPr="00893452" w:rsidDel="00790FCB">
          <w:rPr>
            <w:rFonts w:ascii="Times New Roman" w:hAnsi="Times New Roman"/>
          </w:rPr>
          <w:delText>Além deste capítulo introdutório, este trabalho está estruturado em quatro seções principais: fundamentação teórica, método da pesquisa, resultados e análises, e por fim, as considerações finais.</w:delText>
        </w:r>
      </w:del>
    </w:p>
    <w:p w14:paraId="00ABD769" w14:textId="633F6849" w:rsidR="001E29A2" w:rsidRPr="00490EAC" w:rsidRDefault="001E29A2" w:rsidP="00D03D30">
      <w:pPr>
        <w:pStyle w:val="Ttulo1"/>
        <w:numPr>
          <w:ilvl w:val="0"/>
          <w:numId w:val="25"/>
        </w:numPr>
        <w:spacing w:before="120" w:after="120"/>
        <w:ind w:hanging="720"/>
        <w:rPr>
          <w:rFonts w:ascii="Times New Roman" w:hAnsi="Times New Roman"/>
          <w:sz w:val="28"/>
          <w:szCs w:val="28"/>
          <w:rPrChange w:id="184" w:author="Mariana Moledo" w:date="2023-11-01T07:05:00Z">
            <w:rPr>
              <w:rFonts w:ascii="Times New Roman" w:hAnsi="Times New Roman"/>
              <w:sz w:val="32"/>
              <w:szCs w:val="32"/>
            </w:rPr>
          </w:rPrChange>
        </w:rPr>
      </w:pPr>
      <w:r w:rsidRPr="00490EAC">
        <w:rPr>
          <w:rFonts w:ascii="Times New Roman" w:hAnsi="Times New Roman"/>
          <w:sz w:val="28"/>
          <w:szCs w:val="28"/>
          <w:rPrChange w:id="185" w:author="Mariana Moledo" w:date="2023-11-01T07:05:00Z">
            <w:rPr>
              <w:rFonts w:ascii="Times New Roman" w:hAnsi="Times New Roman"/>
              <w:sz w:val="32"/>
              <w:szCs w:val="32"/>
            </w:rPr>
          </w:rPrChange>
        </w:rPr>
        <w:t>Fundamentação Teórica</w:t>
      </w:r>
    </w:p>
    <w:p w14:paraId="2B42308A" w14:textId="77777777" w:rsidR="00096518" w:rsidRPr="00893452" w:rsidRDefault="00096518" w:rsidP="00096518">
      <w:pPr>
        <w:rPr>
          <w:rFonts w:ascii="Times New Roman" w:hAnsi="Times New Roman"/>
        </w:rPr>
      </w:pPr>
      <w:r w:rsidRPr="00893452">
        <w:rPr>
          <w:rFonts w:ascii="Times New Roman" w:hAnsi="Times New Roman"/>
        </w:rPr>
        <w:t xml:space="preserve">A definição da evasão varia de acordo com diferentes perspectivas. Santos (2014) a caracteriza como a descontinuação temporária do aluno que ingressou na Educação Superior após um ponto específico de seu percurso acadêmico. Já o Ministério da Educação (MEC, 1997) a compreende como a saída definitiva do estudante do curso de origem sem a conclusão, representando uma interrupção permanente. Vitelli e Fritsch (2016) a destacam como um processo complexo de exclusão influenciado por fatores internos e externos às instituições de ensino. Adicionalmente, Gaioso (2005) a descreve como uma interrupção no ciclo de estudos, enfatizando a necessidade de busca entender o fenômeno em sua totalidade, considerando todos os seus aspectos e contextos relevantes. Portanto, a evasão universitária é um fenômeno social complexo que envolve tanto a interrupção temporária quanto a permanente dos estudos, sendo influenciado por uma variedade de fatores internos e externos às instituições de ensino. </w:t>
      </w:r>
    </w:p>
    <w:p w14:paraId="254CEEAF" w14:textId="77777777" w:rsidR="00096518" w:rsidRPr="00893452" w:rsidRDefault="00096518" w:rsidP="00096518">
      <w:pPr>
        <w:rPr>
          <w:rFonts w:ascii="Times New Roman" w:hAnsi="Times New Roman"/>
        </w:rPr>
      </w:pPr>
      <w:r w:rsidRPr="00893452">
        <w:rPr>
          <w:rFonts w:ascii="Times New Roman" w:hAnsi="Times New Roman"/>
        </w:rPr>
        <w:t xml:space="preserve">A evasão universitária também é um fenômeno de alcance global e complexidade notável, despertando crescente preocupação entre acadêmicos e administradores educacionais em todo o mundo. Segundo Lorenzo-Quiles, Galdón-López e Lendínez-Turón (2023), esse problema se caracteriza por taxas significativas de desistência, afetando aproximadamente 20% dos estudantes que iniciam estudos de nível terciário, de acordo com dados da Organização para a Cooperação e Desenvolvimento Econômico (OCDE, 2019). O impacto da evasão transcende fronteiras, sendo evidenciado em países como </w:t>
      </w:r>
      <w:r w:rsidRPr="00893452">
        <w:rPr>
          <w:rFonts w:ascii="Times New Roman" w:hAnsi="Times New Roman"/>
        </w:rPr>
        <w:lastRenderedPageBreak/>
        <w:t xml:space="preserve">Malta, Espanha e Romênia, que registram altas taxas de evasão universitária, conforme revelado em um relatório do Eurostat (2020). Especificamente na Espanha, relatórios recentes do Ministério da Educação e Formação Profissional (MEFP, 2019) apontam que cerca de 30% dos estudantes abandonam as universidades espanholas, sendo essa evasão mais proeminente durante o primeiro ano de seus cursos. Esse panorama global da evasão na educação superior destaca a urgente necessidade de compreender e abordar esse desafio complexo que afeta não apenas os estudantes, mas também as instituições de ensino e a sociedade em geral. </w:t>
      </w:r>
    </w:p>
    <w:p w14:paraId="136D6D2B" w14:textId="77777777" w:rsidR="00096518" w:rsidRPr="00893452" w:rsidRDefault="00096518" w:rsidP="00096518">
      <w:pPr>
        <w:rPr>
          <w:rFonts w:ascii="Times New Roman" w:hAnsi="Times New Roman"/>
        </w:rPr>
      </w:pPr>
      <w:r w:rsidRPr="00893452">
        <w:rPr>
          <w:rFonts w:ascii="Times New Roman" w:hAnsi="Times New Roman"/>
        </w:rPr>
        <w:t xml:space="preserve">No contexto brasileiro, a evasão universitária também é uma preocupação relevante e complexa que requer análise e intervenções cuidadosas. O Brasil enfrenta desafios específicos relacionados à evasão que estão intrinsecamente ligados à sua diversidade socioeconômica e geográfica. Uma das principais questões é a desigualdade socioeconômica que persiste no país, com muitos estudantes enfrentando dificuldades financeiras para custear seus estudos universitários. Essa desigualdade socioeconômica é agravada pela disparidade regional, onde algumas áreas do país têm um acesso mais limitado à educação superior de qualidade. Isso resulta em estudantes de diferentes regiões enfrentando desafios distintos ao buscar concluir seus cursos. </w:t>
      </w:r>
    </w:p>
    <w:p w14:paraId="6801C9EF" w14:textId="77777777" w:rsidR="00096518" w:rsidRPr="00893452" w:rsidRDefault="00096518" w:rsidP="00096518">
      <w:pPr>
        <w:rPr>
          <w:rFonts w:ascii="Times New Roman" w:hAnsi="Times New Roman"/>
        </w:rPr>
      </w:pPr>
      <w:r w:rsidRPr="00893452">
        <w:rPr>
          <w:rFonts w:ascii="Times New Roman" w:hAnsi="Times New Roman"/>
        </w:rPr>
        <w:t xml:space="preserve">Para Moraes, J et al. (2006), a evasão no ensino superior abrange três tipos: evasão de curso, de instituição e de sistema. Suas causas internas incluem problemas na infraestrutura das universidades, atuação do corpo docente e falta de assistência socioeducacional. Causas externas envolvem decisões inadequadas em relação ao curso, dificuldades escolares e descontentamento com a futura profissão. Fatores socioeconômicos, como problemas financeiros e dificuldades em conciliar trabalho e estudos, são comuns na evasão, assim como problemas pessoais e distância entre domicílio e universidade. </w:t>
      </w:r>
    </w:p>
    <w:p w14:paraId="27ACC252" w14:textId="77777777" w:rsidR="00096518" w:rsidRPr="00893452" w:rsidRDefault="00096518" w:rsidP="00096518">
      <w:pPr>
        <w:rPr>
          <w:rFonts w:ascii="Times New Roman" w:hAnsi="Times New Roman"/>
        </w:rPr>
      </w:pPr>
      <w:r w:rsidRPr="00893452">
        <w:rPr>
          <w:rFonts w:ascii="Times New Roman" w:hAnsi="Times New Roman"/>
        </w:rPr>
        <w:t xml:space="preserve">Para Espíndola e Lacerda (2013), os cursos ministrados a distância oferecem aos alunos a vantagem da flexibilidade de horário e localização, ao mesmo tempo que apresentam desafios, incluindo a dificuldade em acompanhar as atividades propostas, a necessidade de autodisciplina e os obstáculos associados à tecnologia. Em sua pesquisa, os autores também observam que a maioria das evasões ocorre nos primeiros períodos do curso, sendo atribuída a fatores como a decisão de ingressar em outro curso superior, a falta de afinidade do aluno com o curso e problemas pessoais que surgem ao longo do curso. </w:t>
      </w:r>
    </w:p>
    <w:p w14:paraId="29A79E3B" w14:textId="77777777" w:rsidR="00096518" w:rsidRPr="00893452" w:rsidRDefault="00096518" w:rsidP="00096518">
      <w:pPr>
        <w:rPr>
          <w:rFonts w:ascii="Times New Roman" w:hAnsi="Times New Roman"/>
        </w:rPr>
      </w:pPr>
      <w:r w:rsidRPr="00893452">
        <w:rPr>
          <w:rFonts w:ascii="Times New Roman" w:hAnsi="Times New Roman"/>
        </w:rPr>
        <w:t>Dados do Instituto Nacional de Estudos e Pesquisas Educacionais Anísio Teixeira (INEP) indicam que a taxa de evasão em cursos de graduação no Brasil tem sido significativa. Em 2019, apenas um terço (33%) dos estudantes universitários concluíram seus cursos dentro do período de tempo estimado. Esse índice aumenta para 50% quando levamos em conta os estudantes que se formaram em até três anos após o prazo esperado (INEP, 2019). Os motivos para a evasão no Brasil podem incluir dificuldades financeiras, falta de suporte acadêmico, falta de adaptação ao ambiente universitário e desafios socioeconômicos.</w:t>
      </w:r>
    </w:p>
    <w:p w14:paraId="1E6DFA21" w14:textId="77777777" w:rsidR="00096518" w:rsidRPr="00893452" w:rsidRDefault="00096518" w:rsidP="00096518">
      <w:pPr>
        <w:rPr>
          <w:rFonts w:ascii="Times New Roman" w:hAnsi="Times New Roman"/>
        </w:rPr>
      </w:pPr>
      <w:r w:rsidRPr="00893452">
        <w:rPr>
          <w:rFonts w:ascii="Times New Roman" w:hAnsi="Times New Roman"/>
        </w:rPr>
        <w:t xml:space="preserve">A fim de lidar com esse desafio, o governo do Brasil, instituições de ensino e organizações da sociedade civil têm adotado várias medidas, incluindo a implementação de programas de apoio aos estudantes, a criação de políticas de cotas para grupos historicamente menos representados e a ampliação da oferta de ensino superior em regiões remotas. Santos Baggi et al. (2011) salienta que a avaliação institucional, devido ao seu envolvimento ativo na vida da instituição, possui uma perspectiva privilegiada da universidade. Ela </w:t>
      </w:r>
      <w:r w:rsidRPr="00893452">
        <w:rPr>
          <w:rFonts w:ascii="Times New Roman" w:hAnsi="Times New Roman"/>
        </w:rPr>
        <w:lastRenderedPageBreak/>
        <w:t>desempenha um papel significativo ao contribuir para aprimorar os processos acadêmicos e administrativos, servindo como um instrumento essencial para ajustar metas e objetivos. No contexto da evasão escolar, a avaliação institucional pode desempenhar um papel proativo ao identificar procedimentos institucionais que possam prevenir a saída prematura dos alunos (Santos Baggi et al., 2011).</w:t>
      </w:r>
    </w:p>
    <w:p w14:paraId="7C217C68" w14:textId="77777777" w:rsidR="00096518" w:rsidRPr="00893452" w:rsidRDefault="00096518" w:rsidP="00096518">
      <w:pPr>
        <w:rPr>
          <w:rFonts w:ascii="Times New Roman" w:hAnsi="Times New Roman"/>
        </w:rPr>
      </w:pPr>
      <w:r w:rsidRPr="00893452">
        <w:rPr>
          <w:rFonts w:ascii="Times New Roman" w:hAnsi="Times New Roman"/>
        </w:rPr>
        <w:t>Embora as taxas de evasão possam variar entre as instituições e os estados do país devido a essas disparidades, é amplamente reconhecido que a evasão é um problema generalizado que afeta muitos estudantes brasileiros. Isso não apenas limita o acesso à educação superior, mas também prejudica a capacidade do Brasil de desenvolver uma força de trabalho qualificada e promover o progresso social e econômico.</w:t>
      </w:r>
    </w:p>
    <w:p w14:paraId="2BAE995E" w14:textId="77777777" w:rsidR="00096518" w:rsidRPr="00893452" w:rsidRDefault="00096518" w:rsidP="00096518">
      <w:pPr>
        <w:rPr>
          <w:rFonts w:ascii="Times New Roman" w:hAnsi="Times New Roman"/>
        </w:rPr>
      </w:pPr>
      <w:r w:rsidRPr="00893452">
        <w:rPr>
          <w:rFonts w:ascii="Times New Roman" w:hAnsi="Times New Roman"/>
        </w:rPr>
        <w:t>Dado esse contexto, compreender as causas e desenvolver estratégias eficazes para lidar com a evasão é fundamental para garantir que mais estudantes tenham a oportunidade de concluir seus estudos superiores e contribuir para o desenvolvimento social e econômico.</w:t>
      </w:r>
    </w:p>
    <w:p w14:paraId="0D1DFCC0" w14:textId="41B5C2E2" w:rsidR="00096518" w:rsidRPr="00893452" w:rsidRDefault="00096518" w:rsidP="00D03D30">
      <w:pPr>
        <w:spacing w:after="240"/>
        <w:rPr>
          <w:rFonts w:ascii="Times New Roman" w:hAnsi="Times New Roman"/>
        </w:rPr>
      </w:pPr>
      <w:r w:rsidRPr="00893452">
        <w:rPr>
          <w:rFonts w:ascii="Times New Roman" w:hAnsi="Times New Roman"/>
        </w:rPr>
        <w:t>A capacidade de antecipar a evasão escolar nas instituições de ensino superior públicas desempenha um papel fundamental na elaboração de medidas que auxiliem no progresso educacional dos estudantes. Nesse contexto, as técnicas</w:t>
      </w:r>
      <w:ins w:id="186" w:author="Gustavo  Alexandre" w:date="2023-10-29T21:38:00Z">
        <w:r w:rsidR="002B2269">
          <w:rPr>
            <w:rFonts w:ascii="Times New Roman" w:hAnsi="Times New Roman"/>
          </w:rPr>
          <w:t xml:space="preserve"> de</w:t>
        </w:r>
      </w:ins>
      <w:r w:rsidRPr="00893452">
        <w:rPr>
          <w:rFonts w:ascii="Times New Roman" w:hAnsi="Times New Roman"/>
        </w:rPr>
        <w:t xml:space="preserve"> </w:t>
      </w:r>
      <w:ins w:id="187" w:author="Gustavo  Alexandre" w:date="2023-10-29T21:38:00Z">
        <w:r w:rsidR="002B2269">
          <w:rPr>
            <w:rFonts w:ascii="Times New Roman" w:hAnsi="Times New Roman"/>
          </w:rPr>
          <w:t>ML</w:t>
        </w:r>
        <w:r w:rsidR="002B2269" w:rsidRPr="00893452" w:rsidDel="002B2269">
          <w:rPr>
            <w:rFonts w:ascii="Times New Roman" w:hAnsi="Times New Roman"/>
          </w:rPr>
          <w:t xml:space="preserve"> </w:t>
        </w:r>
      </w:ins>
      <w:del w:id="188" w:author="Gustavo  Alexandre" w:date="2023-10-29T21:38:00Z">
        <w:r w:rsidRPr="00893452" w:rsidDel="002B2269">
          <w:rPr>
            <w:rFonts w:ascii="Times New Roman" w:hAnsi="Times New Roman"/>
          </w:rPr>
          <w:delText xml:space="preserve">de Machine Learning (ML) </w:delText>
        </w:r>
      </w:del>
      <w:r w:rsidRPr="00893452">
        <w:rPr>
          <w:rFonts w:ascii="Times New Roman" w:hAnsi="Times New Roman"/>
        </w:rPr>
        <w:t>surgem como aliadas valiosas para prever a evasão. A aplicação da tecnologia, abrangendo</w:t>
      </w:r>
      <w:ins w:id="189" w:author="Gustavo  Alexandre" w:date="2023-10-29T21:38:00Z">
        <w:r w:rsidR="003204B8">
          <w:rPr>
            <w:rFonts w:ascii="Times New Roman" w:hAnsi="Times New Roman"/>
          </w:rPr>
          <w:t xml:space="preserve"> esses</w:t>
        </w:r>
      </w:ins>
      <w:r w:rsidRPr="00893452">
        <w:rPr>
          <w:rFonts w:ascii="Times New Roman" w:hAnsi="Times New Roman"/>
        </w:rPr>
        <w:t xml:space="preserve"> algoritmos </w:t>
      </w:r>
      <w:del w:id="190" w:author="Gustavo  Alexandre" w:date="2023-10-29T21:38:00Z">
        <w:r w:rsidRPr="00893452" w:rsidDel="003204B8">
          <w:rPr>
            <w:rFonts w:ascii="Times New Roman" w:hAnsi="Times New Roman"/>
          </w:rPr>
          <w:delText xml:space="preserve">de Machine Learning </w:delText>
        </w:r>
      </w:del>
      <w:r w:rsidRPr="00893452">
        <w:rPr>
          <w:rFonts w:ascii="Times New Roman" w:hAnsi="Times New Roman"/>
        </w:rPr>
        <w:t xml:space="preserve">e análise de </w:t>
      </w:r>
      <w:r w:rsidRPr="003204B8">
        <w:rPr>
          <w:rFonts w:ascii="Times New Roman" w:hAnsi="Times New Roman"/>
          <w:i/>
          <w:iCs/>
          <w:rPrChange w:id="191" w:author="Gustavo  Alexandre" w:date="2023-10-29T21:38:00Z">
            <w:rPr>
              <w:rFonts w:ascii="Times New Roman" w:hAnsi="Times New Roman"/>
            </w:rPr>
          </w:rPrChange>
        </w:rPr>
        <w:t>Big Data</w:t>
      </w:r>
      <w:r w:rsidRPr="00893452">
        <w:rPr>
          <w:rFonts w:ascii="Times New Roman" w:hAnsi="Times New Roman"/>
        </w:rPr>
        <w:t>, tem demonstrado ser uma abordagem altamente promissora na prevenção e previsão da evasão universitária. As pesquisas conduzidas por Primão (2022), Santos et al. (2020), Moreira et al. (2020) e Lemos (2021) proporcionam insights enriquecedores sobre como essas técnicas vêm sendo empregadas para identificar padrões e fatores de risco associados à evasão. Ao analisar os dados educacionais, torna-se viável identificar indicativos precoces de desistência, tais como desempenho acadêmico deficiente, falta de engajamento ou desafios pessoais, viabilizando a intervenção proativa das instituições de ensino e a oferta de suporte personalizado aos alunos em situação de vulnerabilidade. Essa abordagem orientada por dados está gradativamente se consolidando como uma ferramenta imprescindível para que as universidades aprimorem suas estratégias de retenção de alunos, proporcionando, assim, uma experiência acadêmica mais satisfatória e efetiva.</w:t>
      </w:r>
    </w:p>
    <w:p w14:paraId="2D1799D1" w14:textId="6153464D" w:rsidR="00E57FA9" w:rsidRPr="00490EAC" w:rsidRDefault="001E29A2" w:rsidP="00D03D30">
      <w:pPr>
        <w:pStyle w:val="Ttulo1"/>
        <w:numPr>
          <w:ilvl w:val="0"/>
          <w:numId w:val="25"/>
        </w:numPr>
        <w:spacing w:before="120" w:after="120"/>
        <w:ind w:hanging="720"/>
        <w:rPr>
          <w:rFonts w:ascii="Times New Roman" w:hAnsi="Times New Roman"/>
          <w:sz w:val="28"/>
          <w:szCs w:val="28"/>
          <w:rPrChange w:id="192" w:author="Mariana Moledo" w:date="2023-11-01T07:05:00Z">
            <w:rPr>
              <w:rFonts w:ascii="Times New Roman" w:hAnsi="Times New Roman"/>
              <w:sz w:val="32"/>
              <w:szCs w:val="32"/>
            </w:rPr>
          </w:rPrChange>
        </w:rPr>
      </w:pPr>
      <w:r w:rsidRPr="00490EAC">
        <w:rPr>
          <w:rFonts w:ascii="Times New Roman" w:hAnsi="Times New Roman"/>
          <w:sz w:val="28"/>
          <w:szCs w:val="28"/>
          <w:rPrChange w:id="193" w:author="Mariana Moledo" w:date="2023-11-01T07:05:00Z">
            <w:rPr>
              <w:rFonts w:ascii="Times New Roman" w:hAnsi="Times New Roman"/>
              <w:sz w:val="32"/>
              <w:szCs w:val="32"/>
            </w:rPr>
          </w:rPrChange>
        </w:rPr>
        <w:t>Metodologia</w:t>
      </w:r>
    </w:p>
    <w:p w14:paraId="0D225E6E" w14:textId="2AA2D2E9" w:rsidR="007F6278" w:rsidRPr="00893452" w:rsidRDefault="007F6278" w:rsidP="007F6278">
      <w:pPr>
        <w:rPr>
          <w:rFonts w:ascii="Times New Roman" w:hAnsi="Times New Roman"/>
        </w:rPr>
      </w:pPr>
      <w:r w:rsidRPr="00893452">
        <w:rPr>
          <w:rFonts w:ascii="Times New Roman" w:hAnsi="Times New Roman"/>
        </w:rPr>
        <w:t xml:space="preserve">Neste estudo, abordaremos os métodos empregados na coleta e análise de dados, começando pela descrição da amostra, seguido pelo processo de coleta de dados, análise estatística e abordagem </w:t>
      </w:r>
      <w:del w:id="194" w:author="Gustavo  Alexandre" w:date="2023-10-29T21:16:00Z">
        <w:r w:rsidRPr="00893452" w:rsidDel="001A7176">
          <w:rPr>
            <w:rFonts w:ascii="Times New Roman" w:hAnsi="Times New Roman"/>
          </w:rPr>
          <w:delText xml:space="preserve">da técnica </w:delText>
        </w:r>
      </w:del>
      <w:r w:rsidRPr="00893452">
        <w:rPr>
          <w:rFonts w:ascii="Times New Roman" w:hAnsi="Times New Roman"/>
        </w:rPr>
        <w:t xml:space="preserve">de </w:t>
      </w:r>
      <w:del w:id="195" w:author="Gustavo  Alexandre" w:date="2023-10-29T21:16:00Z">
        <w:r w:rsidRPr="00893452" w:rsidDel="001A7176">
          <w:rPr>
            <w:rFonts w:ascii="Times New Roman" w:hAnsi="Times New Roman"/>
          </w:rPr>
          <w:delText>machine learning</w:delText>
        </w:r>
      </w:del>
      <w:ins w:id="196" w:author="Gustavo  Alexandre" w:date="2023-10-29T21:39:00Z">
        <w:r w:rsidR="00CC040E" w:rsidRPr="00CC040E">
          <w:rPr>
            <w:rFonts w:ascii="Times New Roman" w:hAnsi="Times New Roman"/>
          </w:rPr>
          <w:t xml:space="preserve"> </w:t>
        </w:r>
        <w:r w:rsidR="00CC040E">
          <w:rPr>
            <w:rFonts w:ascii="Times New Roman" w:hAnsi="Times New Roman"/>
          </w:rPr>
          <w:t xml:space="preserve">ML </w:t>
        </w:r>
      </w:ins>
      <w:del w:id="197" w:author="Gustavo  Alexandre" w:date="2023-10-29T21:39:00Z">
        <w:r w:rsidRPr="00893452" w:rsidDel="00CC040E">
          <w:rPr>
            <w:rFonts w:ascii="Times New Roman" w:hAnsi="Times New Roman"/>
          </w:rPr>
          <w:delText xml:space="preserve"> </w:delText>
        </w:r>
      </w:del>
      <w:r w:rsidRPr="00893452">
        <w:rPr>
          <w:rFonts w:ascii="Times New Roman" w:hAnsi="Times New Roman"/>
        </w:rPr>
        <w:t>adotada para realizar a clusterização.</w:t>
      </w:r>
    </w:p>
    <w:p w14:paraId="7A8D5595" w14:textId="26223087" w:rsidR="007F6278" w:rsidRPr="00893452" w:rsidRDefault="007F6278" w:rsidP="004442F5">
      <w:pPr>
        <w:pStyle w:val="Ttulo2"/>
        <w:numPr>
          <w:ilvl w:val="1"/>
          <w:numId w:val="25"/>
        </w:numPr>
        <w:ind w:hanging="1080"/>
        <w:rPr>
          <w:rFonts w:ascii="Times New Roman" w:hAnsi="Times New Roman"/>
          <w:sz w:val="28"/>
          <w:szCs w:val="28"/>
        </w:rPr>
      </w:pPr>
      <w:r w:rsidRPr="00893452">
        <w:rPr>
          <w:rFonts w:ascii="Times New Roman" w:hAnsi="Times New Roman"/>
          <w:sz w:val="28"/>
          <w:szCs w:val="28"/>
        </w:rPr>
        <w:t>Preparação dos Dados</w:t>
      </w:r>
    </w:p>
    <w:p w14:paraId="1B193B1A" w14:textId="77777777" w:rsidR="007F6278" w:rsidRPr="00893452" w:rsidRDefault="007F6278" w:rsidP="007F6278">
      <w:pPr>
        <w:rPr>
          <w:rFonts w:ascii="Times New Roman" w:hAnsi="Times New Roman"/>
        </w:rPr>
      </w:pPr>
      <w:r w:rsidRPr="00893452">
        <w:rPr>
          <w:rFonts w:ascii="Times New Roman" w:hAnsi="Times New Roman"/>
        </w:rPr>
        <w:t xml:space="preserve">O conjunto de dados aplicado nesta pesquisa contém informações detalhadas sobre os estudantes, abrangendo diversos aspectos, como as notas obtidas no exame de admissão universitária, o histórico acadêmico, os registros de políticas públicas, informações sobre raça-etnia e dados sociodemográficos. </w:t>
      </w:r>
    </w:p>
    <w:p w14:paraId="31FD2598" w14:textId="77777777" w:rsidR="007F6278" w:rsidRPr="00893452" w:rsidRDefault="007F6278" w:rsidP="007F6278">
      <w:pPr>
        <w:rPr>
          <w:rFonts w:ascii="Times New Roman" w:hAnsi="Times New Roman"/>
        </w:rPr>
      </w:pPr>
      <w:r w:rsidRPr="00893452">
        <w:rPr>
          <w:rFonts w:ascii="Times New Roman" w:hAnsi="Times New Roman"/>
        </w:rPr>
        <w:t xml:space="preserve">É importante destacar que esses dados foram os mesmos utilizados na pesquisa intitulada "EvolveDTree: Analyzing Student Dropout in Universities," realizada por Santos, G. A. S.; Belloze, K. T.; Tarrataca, L.; Haddad, D. B.; Bordignon, A. L.; Brandao, D. N. Essa </w:t>
      </w:r>
      <w:r w:rsidRPr="00893452">
        <w:rPr>
          <w:rFonts w:ascii="Times New Roman" w:hAnsi="Times New Roman"/>
        </w:rPr>
        <w:lastRenderedPageBreak/>
        <w:t xml:space="preserve">pesquisa foi apresentada na International Conference on Systems, Signals and Image Processing (IWSSIP) em 2020, realizada em Niterói, Brasil. Para uma análise mais aprofundada e informações específicas sobre o conjunto de dados, você pode consultar o artigo original no seguinte DOI: </w:t>
      </w:r>
      <w:hyperlink r:id="rId16" w:history="1">
        <w:r w:rsidRPr="00893452">
          <w:rPr>
            <w:rStyle w:val="Hyperlink"/>
            <w:rFonts w:ascii="Times New Roman" w:hAnsi="Times New Roman"/>
          </w:rPr>
          <w:t>https://doi.org/10.1109/IWSSIP48289.2020.9145203</w:t>
        </w:r>
      </w:hyperlink>
      <w:r w:rsidRPr="00893452">
        <w:rPr>
          <w:rFonts w:ascii="Times New Roman" w:hAnsi="Times New Roman"/>
        </w:rPr>
        <w:t>.</w:t>
      </w:r>
    </w:p>
    <w:p w14:paraId="57980731" w14:textId="77777777" w:rsidR="007F6278" w:rsidRPr="00893452" w:rsidRDefault="007F6278" w:rsidP="007F6278">
      <w:pPr>
        <w:rPr>
          <w:rFonts w:ascii="Times New Roman" w:hAnsi="Times New Roman"/>
        </w:rPr>
      </w:pPr>
      <w:r w:rsidRPr="00893452">
        <w:rPr>
          <w:rFonts w:ascii="Times New Roman" w:hAnsi="Times New Roman"/>
        </w:rPr>
        <w:t>Esse conjunto de dados abrange um total de 12.969 instâncias, representando estudantes de 106 cursos de graduação presenciais da Universidade Federal Fluminense. Uma descrição completa desses dados, incluindo suas características e campos, pode ser encontrada em https://github.com/gassantos/evolvedtree/blob/master/DATASETINFO.md. É relevante observar que esse conjunto de dados compreende estudantes que ingressaram entre os anos de 2012 e 2014, e também aqueles que desistiram ou concluíram seus cursos até o ano de 2018.</w:t>
      </w:r>
    </w:p>
    <w:p w14:paraId="7E58CDDF" w14:textId="77777777" w:rsidR="007F6278" w:rsidRPr="00893452" w:rsidRDefault="007F6278" w:rsidP="007F6278">
      <w:pPr>
        <w:rPr>
          <w:rFonts w:ascii="Times New Roman" w:hAnsi="Times New Roman"/>
        </w:rPr>
      </w:pPr>
      <w:r w:rsidRPr="00893452">
        <w:rPr>
          <w:rFonts w:ascii="Times New Roman" w:hAnsi="Times New Roman"/>
        </w:rPr>
        <w:t>Iniciamos o processo de preparação dos dados com uma Filtragem por Status de Formação, na qual selecionamos exclusivamente os alunos com o status "evadido". Em seguida, realizamos a remoção de duplicatas, excluindo registros duplicados com base no identificador "CODALUNO," assegurando que cada aluno seja representado apenas uma vez no dataframe.</w:t>
      </w:r>
    </w:p>
    <w:p w14:paraId="2FDED382" w14:textId="77777777" w:rsidR="007F6278" w:rsidRPr="00893452" w:rsidRDefault="007F6278" w:rsidP="007F6278">
      <w:pPr>
        <w:rPr>
          <w:rFonts w:ascii="Times New Roman" w:hAnsi="Times New Roman"/>
        </w:rPr>
      </w:pPr>
      <w:r w:rsidRPr="00893452">
        <w:rPr>
          <w:rFonts w:ascii="Times New Roman" w:hAnsi="Times New Roman"/>
        </w:rPr>
        <w:t>Inicialmente, tínhamos apenas os códigos de identificação dos cursos, carecendo das informações correspondentes aos nomes dos cursos. Para solucionar essa questão, unimos nosso dataframe principal a um arquivo que continha os detalhes de cada curso oferecido pela UFF. Esse processo nos permitiu associar as informações de nome do curso a cada aluno, fornecendo maior clareza sobre o curso ao qual cada estudante estava vinculado. Essa etapa foi essencial para enriquecer nossa análise.</w:t>
      </w:r>
    </w:p>
    <w:p w14:paraId="1264E07F" w14:textId="77777777" w:rsidR="007F6278" w:rsidRPr="00893452" w:rsidRDefault="007F6278" w:rsidP="007F6278">
      <w:pPr>
        <w:rPr>
          <w:rFonts w:ascii="Times New Roman" w:hAnsi="Times New Roman"/>
        </w:rPr>
      </w:pPr>
      <w:r w:rsidRPr="00893452">
        <w:rPr>
          <w:rFonts w:ascii="Times New Roman" w:hAnsi="Times New Roman"/>
        </w:rPr>
        <w:t>Além disso, para ampliar a riqueza de informações, utilizamos a classificação presente no arquivo disponível em http://www.coseac.uff.br/trm/2022/Arquivos/UFF-TRM2022-Anexo-14-Grupos.pdf. Isso possibilitou a associação da área de estudo correspondente a cada um dos cursos, adicionando informações valiosas ao nosso conjunto de dados, o que é fundamental para uma análise mais abrangente e precisa.</w:t>
      </w:r>
    </w:p>
    <w:p w14:paraId="43051971" w14:textId="491AB37D" w:rsidR="007F6278" w:rsidRPr="00893452" w:rsidRDefault="00BC5821" w:rsidP="00BC5821">
      <w:pPr>
        <w:pStyle w:val="Ttulo2"/>
        <w:ind w:left="4"/>
        <w:rPr>
          <w:rFonts w:ascii="Times New Roman" w:hAnsi="Times New Roman"/>
        </w:rPr>
      </w:pPr>
      <w:r w:rsidRPr="00893452">
        <w:rPr>
          <w:rFonts w:ascii="Times New Roman" w:hAnsi="Times New Roman"/>
        </w:rPr>
        <w:t>3.2</w:t>
      </w:r>
      <w:r w:rsidRPr="00893452">
        <w:rPr>
          <w:rFonts w:ascii="Times New Roman" w:hAnsi="Times New Roman"/>
        </w:rPr>
        <w:tab/>
      </w:r>
      <w:r w:rsidR="007F6278" w:rsidRPr="00893452">
        <w:rPr>
          <w:rFonts w:ascii="Times New Roman" w:hAnsi="Times New Roman"/>
          <w:sz w:val="28"/>
          <w:szCs w:val="28"/>
        </w:rPr>
        <w:t>Análise Exploratória</w:t>
      </w:r>
    </w:p>
    <w:p w14:paraId="35ADCB75" w14:textId="29558301" w:rsidR="007F6278" w:rsidRPr="00710642" w:rsidRDefault="007F6278" w:rsidP="00761A1E">
      <w:pPr>
        <w:spacing w:after="240"/>
        <w:rPr>
          <w:rFonts w:ascii="Times New Roman" w:hAnsi="Times New Roman"/>
          <w:bCs/>
          <w:noProof/>
        </w:rPr>
      </w:pPr>
      <w:r w:rsidRPr="00893452">
        <w:rPr>
          <w:rFonts w:ascii="Times New Roman" w:hAnsi="Times New Roman"/>
          <w:bCs/>
          <w:noProof/>
        </w:rPr>
        <w:t>Através da análise exploratória dos dados, podemos identificar tendências significativas no perfil dos alunos que evadiram. Primeiramente, observamos que a maioria dos alunos evadidos era solteira. Além disso, a idade de 23 anos destacou-se como a mais frequente entre os alunos evadidos, sugerindo que esse grupo etário pode estar mais suscetível à evasão. No que diz respeito ao gênero, notamos que a maior parte dos evadidos era do sexo masculino</w:t>
      </w:r>
      <w:ins w:id="198" w:author="Gustavo  Alexandre" w:date="2023-10-29T21:27:00Z">
        <w:r w:rsidR="0030369E">
          <w:rPr>
            <w:rFonts w:ascii="Times New Roman" w:hAnsi="Times New Roman"/>
            <w:bCs/>
            <w:noProof/>
          </w:rPr>
          <w:t xml:space="preserve">, conforme apresentado na </w:t>
        </w:r>
      </w:ins>
      <w:ins w:id="199" w:author="Gustavo  Alexandre" w:date="2023-10-29T21:28:00Z">
        <w:r w:rsidR="00710642">
          <w:rPr>
            <w:rFonts w:ascii="Times New Roman" w:hAnsi="Times New Roman"/>
            <w:bCs/>
            <w:noProof/>
          </w:rPr>
          <w:fldChar w:fldCharType="begin"/>
        </w:r>
        <w:r w:rsidR="00710642">
          <w:rPr>
            <w:rFonts w:ascii="Times New Roman" w:hAnsi="Times New Roman"/>
            <w:bCs/>
            <w:noProof/>
          </w:rPr>
          <w:instrText xml:space="preserve"> REF _Ref149507299 \h </w:instrText>
        </w:r>
      </w:ins>
      <w:r w:rsidR="00710642">
        <w:rPr>
          <w:rFonts w:ascii="Times New Roman" w:hAnsi="Times New Roman"/>
          <w:bCs/>
          <w:noProof/>
        </w:rPr>
      </w:r>
      <w:r w:rsidR="00710642">
        <w:rPr>
          <w:rFonts w:ascii="Times New Roman" w:hAnsi="Times New Roman"/>
          <w:bCs/>
          <w:noProof/>
        </w:rPr>
        <w:fldChar w:fldCharType="separate"/>
      </w:r>
      <w:ins w:id="200" w:author="Gustavo  Alexandre" w:date="2023-10-29T21:28:00Z">
        <w:r w:rsidR="00710642" w:rsidRPr="00710642">
          <w:t xml:space="preserve">Tabela </w:t>
        </w:r>
        <w:r w:rsidR="00710642" w:rsidRPr="00710642">
          <w:rPr>
            <w:noProof/>
          </w:rPr>
          <w:t>1</w:t>
        </w:r>
        <w:r w:rsidR="00710642">
          <w:rPr>
            <w:rFonts w:ascii="Times New Roman" w:hAnsi="Times New Roman"/>
            <w:bCs/>
            <w:noProof/>
          </w:rPr>
          <w:fldChar w:fldCharType="end"/>
        </w:r>
      </w:ins>
      <w:del w:id="201" w:author="Gustavo  Alexandre" w:date="2023-10-29T21:28:00Z">
        <w:r w:rsidRPr="00893452" w:rsidDel="00710642">
          <w:rPr>
            <w:rFonts w:ascii="Times New Roman" w:hAnsi="Times New Roman"/>
            <w:bCs/>
            <w:noProof/>
          </w:rPr>
          <w:delText xml:space="preserve"> (Tabela 1)</w:delText>
        </w:r>
      </w:del>
      <w:r w:rsidRPr="00893452">
        <w:rPr>
          <w:rFonts w:ascii="Times New Roman" w:hAnsi="Times New Roman"/>
          <w:bCs/>
          <w:noProof/>
        </w:rPr>
        <w:t>.</w:t>
      </w:r>
    </w:p>
    <w:p w14:paraId="1CFFE344" w14:textId="37319545" w:rsidR="005D133A" w:rsidRPr="002F6D96" w:rsidRDefault="005D133A">
      <w:pPr>
        <w:pStyle w:val="Legenda"/>
        <w:keepNext/>
        <w:rPr>
          <w:ins w:id="202" w:author="Gustavo  Alexandre" w:date="2023-10-29T21:23:00Z"/>
          <w:b w:val="0"/>
          <w:bCs w:val="0"/>
          <w:rPrChange w:id="203" w:author="Gustavo  Alexandre" w:date="2023-10-29T21:25:00Z">
            <w:rPr>
              <w:ins w:id="204" w:author="Gustavo  Alexandre" w:date="2023-10-29T21:23:00Z"/>
            </w:rPr>
          </w:rPrChange>
        </w:rPr>
        <w:pPrChange w:id="205" w:author="Gustavo  Alexandre" w:date="2023-10-29T21:23:00Z">
          <w:pPr>
            <w:pStyle w:val="Legenda"/>
          </w:pPr>
        </w:pPrChange>
      </w:pPr>
      <w:bookmarkStart w:id="206" w:name="_Ref149507299"/>
      <w:ins w:id="207" w:author="Gustavo  Alexandre" w:date="2023-10-29T21:23:00Z">
        <w:r w:rsidRPr="002F6D96">
          <w:rPr>
            <w:b w:val="0"/>
            <w:bCs w:val="0"/>
            <w:rPrChange w:id="208" w:author="Gustavo  Alexandre" w:date="2023-10-29T21:25:00Z">
              <w:rPr/>
            </w:rPrChange>
          </w:rPr>
          <w:t xml:space="preserve">Tabela </w:t>
        </w:r>
        <w:r w:rsidRPr="002F6D96">
          <w:rPr>
            <w:b w:val="0"/>
            <w:bCs w:val="0"/>
            <w:rPrChange w:id="209" w:author="Gustavo  Alexandre" w:date="2023-10-29T21:25:00Z">
              <w:rPr/>
            </w:rPrChange>
          </w:rPr>
          <w:fldChar w:fldCharType="begin"/>
        </w:r>
        <w:r w:rsidRPr="002F6D96">
          <w:rPr>
            <w:b w:val="0"/>
            <w:bCs w:val="0"/>
            <w:rPrChange w:id="210" w:author="Gustavo  Alexandre" w:date="2023-10-29T21:25:00Z">
              <w:rPr/>
            </w:rPrChange>
          </w:rPr>
          <w:instrText xml:space="preserve"> SEQ Tabela \* ARABIC </w:instrText>
        </w:r>
      </w:ins>
      <w:r w:rsidRPr="002F6D96">
        <w:rPr>
          <w:b w:val="0"/>
          <w:bCs w:val="0"/>
          <w:rPrChange w:id="211" w:author="Gustavo  Alexandre" w:date="2023-10-29T21:25:00Z">
            <w:rPr/>
          </w:rPrChange>
        </w:rPr>
        <w:fldChar w:fldCharType="separate"/>
      </w:r>
      <w:ins w:id="212" w:author="Gustavo  Alexandre" w:date="2023-10-29T21:24:00Z">
        <w:r w:rsidRPr="002F6D96">
          <w:rPr>
            <w:b w:val="0"/>
            <w:bCs w:val="0"/>
            <w:noProof/>
            <w:rPrChange w:id="213" w:author="Gustavo  Alexandre" w:date="2023-10-29T21:25:00Z">
              <w:rPr>
                <w:noProof/>
              </w:rPr>
            </w:rPrChange>
          </w:rPr>
          <w:t>1</w:t>
        </w:r>
      </w:ins>
      <w:ins w:id="214" w:author="Gustavo  Alexandre" w:date="2023-10-29T21:23:00Z">
        <w:r w:rsidRPr="002F6D96">
          <w:rPr>
            <w:b w:val="0"/>
            <w:bCs w:val="0"/>
            <w:rPrChange w:id="215" w:author="Gustavo  Alexandre" w:date="2023-10-29T21:25:00Z">
              <w:rPr/>
            </w:rPrChange>
          </w:rPr>
          <w:fldChar w:fldCharType="end"/>
        </w:r>
        <w:bookmarkEnd w:id="206"/>
        <w:r w:rsidRPr="002F6D96">
          <w:rPr>
            <w:b w:val="0"/>
            <w:bCs w:val="0"/>
            <w:rPrChange w:id="216" w:author="Gustavo  Alexandre" w:date="2023-10-29T21:25:00Z">
              <w:rPr/>
            </w:rPrChange>
          </w:rPr>
          <w:t xml:space="preserve"> - Análise descritiva por Sexo </w:t>
        </w:r>
      </w:ins>
      <w:ins w:id="217" w:author="Gustavo  Alexandre" w:date="2023-10-29T21:28:00Z">
        <w:r w:rsidR="00710642" w:rsidRPr="00710642">
          <w:rPr>
            <w:b w:val="0"/>
            <w:bCs w:val="0"/>
          </w:rPr>
          <w:t xml:space="preserve">dos </w:t>
        </w:r>
        <w:r w:rsidR="00710642" w:rsidRPr="00710642">
          <w:rPr>
            <w:b w:val="0"/>
            <w:bCs w:val="0"/>
            <w:noProof/>
          </w:rPr>
          <w:t>alunos</w:t>
        </w:r>
      </w:ins>
      <w:ins w:id="218" w:author="Gustavo  Alexandre" w:date="2023-10-29T21:23:00Z">
        <w:r w:rsidRPr="002F6D96">
          <w:rPr>
            <w:b w:val="0"/>
            <w:bCs w:val="0"/>
            <w:noProof/>
            <w:rPrChange w:id="219" w:author="Gustavo  Alexandre" w:date="2023-10-29T21:25:00Z">
              <w:rPr>
                <w:noProof/>
              </w:rPr>
            </w:rPrChange>
          </w:rPr>
          <w:t xml:space="preserve"> </w:t>
        </w:r>
        <w:del w:id="220" w:author="Mariana Moledo" w:date="2023-11-01T06:42:00Z">
          <w:r w:rsidRPr="002F6D96" w:rsidDel="00790FCB">
            <w:rPr>
              <w:b w:val="0"/>
              <w:bCs w:val="0"/>
              <w:noProof/>
              <w:rPrChange w:id="221" w:author="Gustavo  Alexandre" w:date="2023-10-29T21:25:00Z">
                <w:rPr>
                  <w:noProof/>
                </w:rPr>
              </w:rPrChange>
            </w:rPr>
            <w:delText xml:space="preserve"> </w:delText>
          </w:r>
        </w:del>
        <w:r w:rsidRPr="002F6D96">
          <w:rPr>
            <w:b w:val="0"/>
            <w:bCs w:val="0"/>
            <w:noProof/>
            <w:rPrChange w:id="222" w:author="Gustavo  Alexandre" w:date="2023-10-29T21:25:00Z">
              <w:rPr>
                <w:noProof/>
              </w:rPr>
            </w:rPrChange>
          </w:rPr>
          <w:t>evadidos</w:t>
        </w:r>
      </w:ins>
    </w:p>
    <w:p w14:paraId="67632550" w14:textId="71D74F39" w:rsidR="007F6278" w:rsidRPr="00893452" w:rsidRDefault="00245F41">
      <w:pPr>
        <w:keepNext/>
        <w:spacing w:after="240"/>
        <w:jc w:val="center"/>
        <w:rPr>
          <w:rFonts w:ascii="Times New Roman" w:hAnsi="Times New Roman"/>
        </w:rPr>
        <w:pPrChange w:id="223" w:author="Gustavo  Alexandre" w:date="2023-10-29T21:23:00Z">
          <w:pPr>
            <w:keepNext/>
            <w:jc w:val="center"/>
          </w:pPr>
        </w:pPrChange>
      </w:pPr>
      <w:r>
        <w:rPr>
          <w:rFonts w:ascii="Times New Roman" w:hAnsi="Times New Roman"/>
          <w:noProof/>
        </w:rPr>
        <w:drawing>
          <wp:inline distT="0" distB="0" distL="0" distR="0" wp14:anchorId="5227CB59" wp14:editId="494EDF3F">
            <wp:extent cx="3667125" cy="857250"/>
            <wp:effectExtent l="0" t="0" r="0" b="0"/>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857250"/>
                    </a:xfrm>
                    <a:prstGeom prst="rect">
                      <a:avLst/>
                    </a:prstGeom>
                    <a:noFill/>
                    <a:ln>
                      <a:noFill/>
                    </a:ln>
                  </pic:spPr>
                </pic:pic>
              </a:graphicData>
            </a:graphic>
          </wp:inline>
        </w:drawing>
      </w:r>
    </w:p>
    <w:p w14:paraId="619B57C9" w14:textId="7FA00843" w:rsidR="007F6278" w:rsidDel="00AF5202" w:rsidRDefault="007F6278" w:rsidP="005D133A">
      <w:pPr>
        <w:spacing w:after="240"/>
        <w:rPr>
          <w:del w:id="224" w:author="Gustavo  Alexandre" w:date="2023-10-29T21:23:00Z"/>
          <w:rFonts w:ascii="Times New Roman" w:hAnsi="Times New Roman"/>
        </w:rPr>
      </w:pPr>
      <w:del w:id="225" w:author="Gustavo  Alexandre" w:date="2023-10-29T21:23:00Z">
        <w:r w:rsidRPr="00893452" w:rsidDel="005D133A">
          <w:rPr>
            <w:rFonts w:ascii="Times New Roman" w:hAnsi="Times New Roman"/>
          </w:rPr>
          <w:delText xml:space="preserve">Tabela </w:delText>
        </w:r>
        <w:r w:rsidRPr="00893452" w:rsidDel="005D133A">
          <w:rPr>
            <w:rFonts w:ascii="Times New Roman" w:hAnsi="Times New Roman"/>
          </w:rPr>
          <w:fldChar w:fldCharType="begin"/>
        </w:r>
        <w:r w:rsidRPr="00893452" w:rsidDel="005D133A">
          <w:rPr>
            <w:rFonts w:ascii="Times New Roman" w:hAnsi="Times New Roman"/>
          </w:rPr>
          <w:delInstrText xml:space="preserve"> SEQ Tabela \* ARABIC </w:delInstrText>
        </w:r>
        <w:r w:rsidRPr="00893452" w:rsidDel="005D133A">
          <w:rPr>
            <w:rFonts w:ascii="Times New Roman" w:hAnsi="Times New Roman"/>
          </w:rPr>
          <w:fldChar w:fldCharType="separate"/>
        </w:r>
        <w:r w:rsidRPr="00893452" w:rsidDel="005D133A">
          <w:rPr>
            <w:rFonts w:ascii="Times New Roman" w:hAnsi="Times New Roman"/>
            <w:noProof/>
          </w:rPr>
          <w:delText>1</w:delText>
        </w:r>
        <w:r w:rsidRPr="00893452" w:rsidDel="005D133A">
          <w:rPr>
            <w:rFonts w:ascii="Times New Roman" w:hAnsi="Times New Roman"/>
          </w:rPr>
          <w:fldChar w:fldCharType="end"/>
        </w:r>
      </w:del>
    </w:p>
    <w:p w14:paraId="48A8015F" w14:textId="77777777" w:rsidR="00AF5202" w:rsidRPr="00893452" w:rsidRDefault="00AF5202">
      <w:pPr>
        <w:pStyle w:val="Legenda"/>
        <w:ind w:left="0"/>
        <w:jc w:val="both"/>
        <w:rPr>
          <w:ins w:id="226" w:author="Gustavo  Alexandre" w:date="2023-10-29T21:29:00Z"/>
          <w:rFonts w:ascii="Times New Roman" w:hAnsi="Times New Roman"/>
        </w:rPr>
        <w:pPrChange w:id="227" w:author="Gustavo  Alexandre" w:date="2023-10-29T21:29:00Z">
          <w:pPr>
            <w:pStyle w:val="Legenda"/>
          </w:pPr>
        </w:pPrChange>
      </w:pPr>
    </w:p>
    <w:p w14:paraId="1F839F2D" w14:textId="38928B0E" w:rsidR="007F6278" w:rsidRPr="00893452" w:rsidRDefault="007F6278">
      <w:pPr>
        <w:spacing w:after="240"/>
        <w:rPr>
          <w:rFonts w:ascii="Times New Roman" w:hAnsi="Times New Roman"/>
          <w:bCs/>
          <w:noProof/>
        </w:rPr>
        <w:pPrChange w:id="228" w:author="Gustavo  Alexandre" w:date="2023-10-29T21:23:00Z">
          <w:pPr/>
        </w:pPrChange>
      </w:pPr>
      <w:r w:rsidRPr="00893452">
        <w:rPr>
          <w:rFonts w:ascii="Times New Roman" w:hAnsi="Times New Roman"/>
          <w:bCs/>
          <w:noProof/>
        </w:rPr>
        <w:t>Adicionalmente, a análise revelou que a maioria dos alunos que evadiram ingressaram no 1º semestre de cada ano letivo</w:t>
      </w:r>
      <w:del w:id="229" w:author="Gustavo  Alexandre" w:date="2023-10-29T21:29:00Z">
        <w:r w:rsidRPr="00893452" w:rsidDel="00C163D0">
          <w:rPr>
            <w:rFonts w:ascii="Times New Roman" w:hAnsi="Times New Roman"/>
            <w:bCs/>
            <w:noProof/>
          </w:rPr>
          <w:delText xml:space="preserve"> (Tabela 2)</w:delText>
        </w:r>
      </w:del>
      <w:ins w:id="230" w:author="Gustavo  Alexandre" w:date="2023-10-29T21:29:00Z">
        <w:r w:rsidR="00C163D0">
          <w:rPr>
            <w:rFonts w:ascii="Times New Roman" w:hAnsi="Times New Roman"/>
            <w:bCs/>
            <w:noProof/>
          </w:rPr>
          <w:t xml:space="preserve"> mediante </w:t>
        </w:r>
        <w:r w:rsidR="00624CB7">
          <w:rPr>
            <w:rFonts w:ascii="Times New Roman" w:hAnsi="Times New Roman"/>
            <w:bCs/>
            <w:noProof/>
          </w:rPr>
          <w:t xml:space="preserve">a </w:t>
        </w:r>
        <w:r w:rsidR="00624CB7">
          <w:rPr>
            <w:rFonts w:ascii="Times New Roman" w:hAnsi="Times New Roman"/>
            <w:bCs/>
            <w:noProof/>
          </w:rPr>
          <w:fldChar w:fldCharType="begin"/>
        </w:r>
        <w:r w:rsidR="00624CB7">
          <w:rPr>
            <w:rFonts w:ascii="Times New Roman" w:hAnsi="Times New Roman"/>
            <w:bCs/>
            <w:noProof/>
          </w:rPr>
          <w:instrText xml:space="preserve"> REF _Ref149507413 </w:instrText>
        </w:r>
      </w:ins>
      <w:r w:rsidR="00624CB7">
        <w:rPr>
          <w:rFonts w:ascii="Times New Roman" w:hAnsi="Times New Roman"/>
          <w:bCs/>
          <w:noProof/>
        </w:rPr>
        <w:fldChar w:fldCharType="separate"/>
      </w:r>
      <w:ins w:id="231" w:author="Gustavo  Alexandre" w:date="2023-10-29T21:29:00Z">
        <w:r w:rsidR="00624CB7" w:rsidRPr="00624CB7">
          <w:t xml:space="preserve">Tabela </w:t>
        </w:r>
        <w:r w:rsidR="00624CB7" w:rsidRPr="00624CB7">
          <w:rPr>
            <w:noProof/>
          </w:rPr>
          <w:t>2</w:t>
        </w:r>
        <w:r w:rsidR="00624CB7">
          <w:rPr>
            <w:rFonts w:ascii="Times New Roman" w:hAnsi="Times New Roman"/>
            <w:bCs/>
            <w:noProof/>
          </w:rPr>
          <w:fldChar w:fldCharType="end"/>
        </w:r>
      </w:ins>
      <w:r w:rsidRPr="00893452">
        <w:rPr>
          <w:rFonts w:ascii="Times New Roman" w:hAnsi="Times New Roman"/>
          <w:bCs/>
          <w:noProof/>
        </w:rPr>
        <w:t>. Essas descobertas também podem ser valiosas para o desenvolvimento de estratégias de retenção e apoio aos alunos, com o objetivo de reduzir as taxas de evasão no ensino superior.</w:t>
      </w:r>
    </w:p>
    <w:p w14:paraId="47C98A43" w14:textId="7B76F966" w:rsidR="005D133A" w:rsidRPr="002F6D96" w:rsidRDefault="005D133A">
      <w:pPr>
        <w:pStyle w:val="Legenda"/>
        <w:keepNext/>
        <w:rPr>
          <w:ins w:id="232" w:author="Gustavo  Alexandre" w:date="2023-10-29T21:24:00Z"/>
          <w:b w:val="0"/>
          <w:bCs w:val="0"/>
          <w:rPrChange w:id="233" w:author="Gustavo  Alexandre" w:date="2023-10-29T21:25:00Z">
            <w:rPr>
              <w:ins w:id="234" w:author="Gustavo  Alexandre" w:date="2023-10-29T21:24:00Z"/>
            </w:rPr>
          </w:rPrChange>
        </w:rPr>
        <w:pPrChange w:id="235" w:author="Gustavo  Alexandre" w:date="2023-10-29T21:24:00Z">
          <w:pPr>
            <w:pStyle w:val="Legenda"/>
          </w:pPr>
        </w:pPrChange>
      </w:pPr>
      <w:bookmarkStart w:id="236" w:name="_Ref149507413"/>
      <w:ins w:id="237" w:author="Gustavo  Alexandre" w:date="2023-10-29T21:24:00Z">
        <w:r w:rsidRPr="002F6D96">
          <w:rPr>
            <w:b w:val="0"/>
            <w:bCs w:val="0"/>
            <w:rPrChange w:id="238" w:author="Gustavo  Alexandre" w:date="2023-10-29T21:25:00Z">
              <w:rPr/>
            </w:rPrChange>
          </w:rPr>
          <w:t xml:space="preserve">Tabela </w:t>
        </w:r>
        <w:r w:rsidRPr="002F6D96">
          <w:rPr>
            <w:b w:val="0"/>
            <w:bCs w:val="0"/>
            <w:rPrChange w:id="239" w:author="Gustavo  Alexandre" w:date="2023-10-29T21:25:00Z">
              <w:rPr/>
            </w:rPrChange>
          </w:rPr>
          <w:fldChar w:fldCharType="begin"/>
        </w:r>
        <w:r w:rsidRPr="002F6D96">
          <w:rPr>
            <w:b w:val="0"/>
            <w:bCs w:val="0"/>
            <w:rPrChange w:id="240" w:author="Gustavo  Alexandre" w:date="2023-10-29T21:25:00Z">
              <w:rPr/>
            </w:rPrChange>
          </w:rPr>
          <w:instrText xml:space="preserve"> SEQ Tabela \* ARABIC </w:instrText>
        </w:r>
      </w:ins>
      <w:r w:rsidRPr="002F6D96">
        <w:rPr>
          <w:b w:val="0"/>
          <w:bCs w:val="0"/>
          <w:rPrChange w:id="241" w:author="Gustavo  Alexandre" w:date="2023-10-29T21:25:00Z">
            <w:rPr/>
          </w:rPrChange>
        </w:rPr>
        <w:fldChar w:fldCharType="separate"/>
      </w:r>
      <w:ins w:id="242" w:author="Gustavo  Alexandre" w:date="2023-10-29T21:24:00Z">
        <w:r w:rsidRPr="002F6D96">
          <w:rPr>
            <w:b w:val="0"/>
            <w:bCs w:val="0"/>
            <w:noProof/>
            <w:rPrChange w:id="243" w:author="Gustavo  Alexandre" w:date="2023-10-29T21:25:00Z">
              <w:rPr>
                <w:noProof/>
              </w:rPr>
            </w:rPrChange>
          </w:rPr>
          <w:t>2</w:t>
        </w:r>
        <w:r w:rsidRPr="002F6D96">
          <w:rPr>
            <w:b w:val="0"/>
            <w:bCs w:val="0"/>
            <w:rPrChange w:id="244" w:author="Gustavo  Alexandre" w:date="2023-10-29T21:25:00Z">
              <w:rPr/>
            </w:rPrChange>
          </w:rPr>
          <w:fldChar w:fldCharType="end"/>
        </w:r>
        <w:bookmarkEnd w:id="236"/>
        <w:r w:rsidRPr="002F6D96">
          <w:rPr>
            <w:b w:val="0"/>
            <w:bCs w:val="0"/>
            <w:rPrChange w:id="245" w:author="Gustavo  Alexandre" w:date="2023-10-29T21:25:00Z">
              <w:rPr/>
            </w:rPrChange>
          </w:rPr>
          <w:t xml:space="preserve"> </w:t>
        </w:r>
        <w:del w:id="246" w:author="Mariana Moledo" w:date="2023-11-01T06:42:00Z">
          <w:r w:rsidRPr="002F6D96" w:rsidDel="00790FCB">
            <w:rPr>
              <w:b w:val="0"/>
              <w:bCs w:val="0"/>
              <w:rPrChange w:id="247" w:author="Gustavo  Alexandre" w:date="2023-10-29T21:25:00Z">
                <w:rPr/>
              </w:rPrChange>
            </w:rPr>
            <w:delText>-</w:delText>
          </w:r>
        </w:del>
      </w:ins>
      <w:ins w:id="248" w:author="Mariana Moledo" w:date="2023-11-01T06:42:00Z">
        <w:r w:rsidR="00790FCB">
          <w:rPr>
            <w:b w:val="0"/>
            <w:bCs w:val="0"/>
          </w:rPr>
          <w:t>– Frequência por Semestre de Ingresso dos alunos evadidos</w:t>
        </w:r>
      </w:ins>
      <w:ins w:id="249" w:author="Gustavo  Alexandre" w:date="2023-10-29T21:24:00Z">
        <w:del w:id="250" w:author="Mariana Moledo" w:date="2023-11-01T06:41:00Z">
          <w:r w:rsidRPr="002F6D96" w:rsidDel="00790FCB">
            <w:rPr>
              <w:b w:val="0"/>
              <w:bCs w:val="0"/>
              <w:rPrChange w:id="251" w:author="Gustavo  Alexandre" w:date="2023-10-29T21:25:00Z">
                <w:rPr/>
              </w:rPrChange>
            </w:rPr>
            <w:delText xml:space="preserve"> Coloque título</w:delText>
          </w:r>
        </w:del>
      </w:ins>
    </w:p>
    <w:p w14:paraId="177E3D11" w14:textId="403DCACE" w:rsidR="007F6278" w:rsidRPr="00893452" w:rsidRDefault="00245F41">
      <w:pPr>
        <w:pStyle w:val="Legenda"/>
        <w:keepNext/>
        <w:spacing w:before="0"/>
        <w:rPr>
          <w:rFonts w:ascii="Times New Roman" w:hAnsi="Times New Roman"/>
        </w:rPr>
        <w:pPrChange w:id="252" w:author="Gustavo  Alexandre" w:date="2023-10-29T21:24:00Z">
          <w:pPr>
            <w:pStyle w:val="Legenda"/>
            <w:keepNext/>
          </w:pPr>
        </w:pPrChange>
      </w:pPr>
      <w:r>
        <w:rPr>
          <w:rFonts w:ascii="Times New Roman" w:hAnsi="Times New Roman"/>
          <w:b w:val="0"/>
          <w:noProof/>
        </w:rPr>
        <w:drawing>
          <wp:inline distT="0" distB="0" distL="0" distR="0" wp14:anchorId="5BB10772" wp14:editId="73C74F65">
            <wp:extent cx="3657600" cy="828675"/>
            <wp:effectExtent l="0" t="0" r="0" b="0"/>
            <wp:docPr id="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828675"/>
                    </a:xfrm>
                    <a:prstGeom prst="rect">
                      <a:avLst/>
                    </a:prstGeom>
                    <a:noFill/>
                    <a:ln>
                      <a:noFill/>
                    </a:ln>
                  </pic:spPr>
                </pic:pic>
              </a:graphicData>
            </a:graphic>
          </wp:inline>
        </w:drawing>
      </w:r>
    </w:p>
    <w:p w14:paraId="60F98619" w14:textId="719A1CC4" w:rsidR="007F6278" w:rsidRPr="00893452" w:rsidRDefault="007F6278">
      <w:pPr>
        <w:pStyle w:val="Legenda"/>
        <w:ind w:left="0"/>
        <w:jc w:val="both"/>
        <w:rPr>
          <w:rFonts w:ascii="Times New Roman" w:hAnsi="Times New Roman"/>
          <w:b w:val="0"/>
          <w:noProof/>
        </w:rPr>
        <w:pPrChange w:id="253" w:author="Gustavo  Alexandre" w:date="2023-10-29T21:24:00Z">
          <w:pPr>
            <w:pStyle w:val="Legenda"/>
          </w:pPr>
        </w:pPrChange>
      </w:pPr>
      <w:del w:id="254" w:author="Gustavo  Alexandre" w:date="2023-10-29T21:24:00Z">
        <w:r w:rsidRPr="00893452" w:rsidDel="005D133A">
          <w:rPr>
            <w:rFonts w:ascii="Times New Roman" w:hAnsi="Times New Roman"/>
          </w:rPr>
          <w:delText xml:space="preserve">Tabela </w:delText>
        </w:r>
        <w:r w:rsidRPr="00893452" w:rsidDel="005D133A">
          <w:rPr>
            <w:rFonts w:ascii="Times New Roman" w:hAnsi="Times New Roman"/>
          </w:rPr>
          <w:fldChar w:fldCharType="begin"/>
        </w:r>
        <w:r w:rsidRPr="00893452" w:rsidDel="005D133A">
          <w:rPr>
            <w:rFonts w:ascii="Times New Roman" w:hAnsi="Times New Roman"/>
          </w:rPr>
          <w:delInstrText xml:space="preserve"> SEQ Tabela \* ARABIC </w:delInstrText>
        </w:r>
        <w:r w:rsidRPr="00893452" w:rsidDel="005D133A">
          <w:rPr>
            <w:rFonts w:ascii="Times New Roman" w:hAnsi="Times New Roman"/>
          </w:rPr>
          <w:fldChar w:fldCharType="separate"/>
        </w:r>
      </w:del>
      <w:del w:id="255" w:author="Gustavo  Alexandre" w:date="2023-10-29T21:23:00Z">
        <w:r w:rsidRPr="00893452" w:rsidDel="005D133A">
          <w:rPr>
            <w:rFonts w:ascii="Times New Roman" w:hAnsi="Times New Roman"/>
            <w:noProof/>
          </w:rPr>
          <w:delText>2</w:delText>
        </w:r>
      </w:del>
      <w:del w:id="256" w:author="Gustavo  Alexandre" w:date="2023-10-29T21:24:00Z">
        <w:r w:rsidRPr="00893452" w:rsidDel="005D133A">
          <w:rPr>
            <w:rFonts w:ascii="Times New Roman" w:hAnsi="Times New Roman"/>
          </w:rPr>
          <w:fldChar w:fldCharType="end"/>
        </w:r>
      </w:del>
    </w:p>
    <w:p w14:paraId="5F9A4D83" w14:textId="77777777" w:rsidR="007F6278" w:rsidRPr="00893452" w:rsidRDefault="007F6278">
      <w:pPr>
        <w:spacing w:after="240"/>
        <w:rPr>
          <w:rFonts w:ascii="Times New Roman" w:hAnsi="Times New Roman"/>
          <w:bCs/>
          <w:noProof/>
        </w:rPr>
        <w:pPrChange w:id="257" w:author="Gustavo  Alexandre" w:date="2023-10-29T21:30:00Z">
          <w:pPr>
            <w:spacing w:after="240"/>
            <w:jc w:val="left"/>
          </w:pPr>
        </w:pPrChange>
      </w:pPr>
      <w:r w:rsidRPr="00893452">
        <w:rPr>
          <w:rFonts w:ascii="Times New Roman" w:hAnsi="Times New Roman"/>
          <w:bCs/>
          <w:noProof/>
        </w:rPr>
        <w:t>Inicialmente, a variável "AREACURSO" foi submetida a uma análise de frequência, destacando a contagem de cursos em cada área. Esse procedimento permitiu uma visão detalhada da distribuição dos cursos em áreas específicas, revelando quais são as mais representadas na amostra. O gráfico de barras correspondente exibiu essa informação de forma visualmente eficaz, tornando evidente o número de cursos por área e facilitando comparações.</w:t>
      </w:r>
    </w:p>
    <w:p w14:paraId="632708B1" w14:textId="66E67F4F" w:rsidR="003E17BA" w:rsidRDefault="00245F41" w:rsidP="003E17BA">
      <w:pPr>
        <w:keepNext/>
        <w:jc w:val="center"/>
        <w:rPr>
          <w:ins w:id="258" w:author="Gustavo  Alexandre" w:date="2023-10-29T21:33:00Z"/>
        </w:rPr>
      </w:pPr>
      <w:r>
        <w:rPr>
          <w:rFonts w:ascii="Times New Roman" w:hAnsi="Times New Roman"/>
          <w:noProof/>
        </w:rPr>
        <w:drawing>
          <wp:inline distT="0" distB="0" distL="0" distR="0" wp14:anchorId="317792C1" wp14:editId="6EB668FC">
            <wp:extent cx="5400675" cy="2714625"/>
            <wp:effectExtent l="0" t="0" r="0" b="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6B855EB1" w14:textId="4F800974" w:rsidR="003E17BA" w:rsidRDefault="003E17BA" w:rsidP="003E17BA">
      <w:pPr>
        <w:pStyle w:val="Legenda"/>
        <w:rPr>
          <w:ins w:id="259" w:author="Gustavo  Alexandre" w:date="2023-10-29T21:33:00Z"/>
        </w:rPr>
      </w:pPr>
      <w:ins w:id="260" w:author="Gustavo  Alexandre" w:date="2023-10-29T21:33:00Z">
        <w:r>
          <w:t xml:space="preserve">Figura </w:t>
        </w:r>
        <w:r>
          <w:fldChar w:fldCharType="begin"/>
        </w:r>
        <w:r>
          <w:instrText xml:space="preserve"> SEQ Figura \* ARABIC </w:instrText>
        </w:r>
      </w:ins>
      <w:r>
        <w:fldChar w:fldCharType="separate"/>
      </w:r>
      <w:ins w:id="261" w:author="Mariana Moledo" w:date="2023-11-01T06:52:00Z">
        <w:r w:rsidR="00140209">
          <w:rPr>
            <w:noProof/>
          </w:rPr>
          <w:t>1</w:t>
        </w:r>
      </w:ins>
      <w:ins w:id="262" w:author="Gustavo  Alexandre" w:date="2023-10-29T21:33:00Z">
        <w:r>
          <w:fldChar w:fldCharType="end"/>
        </w:r>
        <w:r>
          <w:t xml:space="preserve"> - Distribuição quantitativa de alunos por área de concentração</w:t>
        </w:r>
      </w:ins>
    </w:p>
    <w:p w14:paraId="3D9C9207" w14:textId="0D43B5C6" w:rsidR="007F6278" w:rsidRPr="00893452" w:rsidDel="003E17BA" w:rsidRDefault="003E17BA" w:rsidP="00FE0ECF">
      <w:pPr>
        <w:keepNext/>
        <w:jc w:val="center"/>
        <w:rPr>
          <w:del w:id="263" w:author="Gustavo  Alexandre" w:date="2023-10-29T21:34:00Z"/>
          <w:rFonts w:ascii="Times New Roman" w:hAnsi="Times New Roman"/>
        </w:rPr>
      </w:pPr>
      <w:commentRangeStart w:id="264"/>
      <w:commentRangeEnd w:id="264"/>
      <w:r>
        <w:rPr>
          <w:rStyle w:val="Refdecomentrio"/>
        </w:rPr>
        <w:commentReference w:id="264"/>
      </w:r>
    </w:p>
    <w:p w14:paraId="3A9ADE8D" w14:textId="5AB58CF8" w:rsidR="007F6278" w:rsidRPr="00893452" w:rsidDel="003E17BA" w:rsidRDefault="007F6278">
      <w:pPr>
        <w:keepNext/>
        <w:jc w:val="center"/>
        <w:rPr>
          <w:del w:id="265" w:author="Gustavo  Alexandre" w:date="2023-10-29T21:34:00Z"/>
          <w:rFonts w:ascii="Times New Roman" w:hAnsi="Times New Roman"/>
          <w:noProof/>
        </w:rPr>
        <w:pPrChange w:id="266" w:author="Gustavo  Alexandre" w:date="2023-10-29T21:34:00Z">
          <w:pPr>
            <w:pStyle w:val="Legenda"/>
          </w:pPr>
        </w:pPrChange>
      </w:pPr>
      <w:del w:id="267" w:author="Gustavo  Alexandre" w:date="2023-10-29T21:34:00Z">
        <w:r w:rsidRPr="00893452" w:rsidDel="003E17BA">
          <w:rPr>
            <w:rFonts w:ascii="Times New Roman" w:hAnsi="Times New Roman"/>
          </w:rPr>
          <w:delText xml:space="preserve">Figura </w:delText>
        </w:r>
        <w:r w:rsidRPr="00893452" w:rsidDel="003E17BA">
          <w:rPr>
            <w:rFonts w:ascii="Times New Roman" w:hAnsi="Times New Roman"/>
          </w:rPr>
          <w:fldChar w:fldCharType="begin"/>
        </w:r>
        <w:r w:rsidRPr="00893452" w:rsidDel="003E17BA">
          <w:rPr>
            <w:rFonts w:ascii="Times New Roman" w:hAnsi="Times New Roman"/>
          </w:rPr>
          <w:delInstrText xml:space="preserve"> SEQ Figura \* ARABIC </w:delInstrText>
        </w:r>
        <w:r w:rsidRPr="00893452" w:rsidDel="003E17BA">
          <w:rPr>
            <w:rFonts w:ascii="Times New Roman" w:hAnsi="Times New Roman"/>
          </w:rPr>
          <w:fldChar w:fldCharType="separate"/>
        </w:r>
      </w:del>
      <w:del w:id="268" w:author="Gustavo  Alexandre" w:date="2023-10-29T21:33:00Z">
        <w:r w:rsidRPr="00893452" w:rsidDel="003E17BA">
          <w:rPr>
            <w:rFonts w:ascii="Times New Roman" w:hAnsi="Times New Roman"/>
            <w:noProof/>
          </w:rPr>
          <w:delText>1</w:delText>
        </w:r>
      </w:del>
      <w:del w:id="269" w:author="Gustavo  Alexandre" w:date="2023-10-29T21:34:00Z">
        <w:r w:rsidRPr="00893452" w:rsidDel="003E17BA">
          <w:rPr>
            <w:rFonts w:ascii="Times New Roman" w:hAnsi="Times New Roman"/>
          </w:rPr>
          <w:fldChar w:fldCharType="end"/>
        </w:r>
      </w:del>
    </w:p>
    <w:p w14:paraId="6258900D" w14:textId="77777777" w:rsidR="007F6278" w:rsidRPr="00893452" w:rsidRDefault="007F6278">
      <w:pPr>
        <w:keepNext/>
        <w:spacing w:after="240"/>
        <w:rPr>
          <w:rFonts w:ascii="Times New Roman" w:hAnsi="Times New Roman"/>
          <w:bCs/>
          <w:noProof/>
        </w:rPr>
        <w:pPrChange w:id="270" w:author="Gustavo  Alexandre" w:date="2023-10-29T21:34:00Z">
          <w:pPr>
            <w:jc w:val="left"/>
          </w:pPr>
        </w:pPrChange>
      </w:pPr>
      <w:r w:rsidRPr="00893452">
        <w:rPr>
          <w:rFonts w:ascii="Times New Roman" w:hAnsi="Times New Roman"/>
          <w:bCs/>
          <w:noProof/>
        </w:rPr>
        <w:t xml:space="preserve">Além disso, uma etapa crucial dessa exploração envolveu a agregação das áreas de curso em categorias mais amplas, como "Exatas" e "Humanas". Essa categorização foi realizada com base nas áreas de conhecimento dos cursos, permitindo uma análise mais global das formações acadêmicas. O resultado foi a criação de uma nova coluna denominada 'Grupo_area_curso', que reúne os cursos em categorias mais abrangentes. O processo de </w:t>
      </w:r>
      <w:r w:rsidRPr="00893452">
        <w:rPr>
          <w:rFonts w:ascii="Times New Roman" w:hAnsi="Times New Roman"/>
          <w:bCs/>
          <w:noProof/>
        </w:rPr>
        <w:lastRenderedPageBreak/>
        <w:t>contagem por grupo de área de curso exibiu o número de cursos em cada categoria e contribuiu para uma visão geral das áreas predominantes de estudo na instituição de ensino superior.</w:t>
      </w:r>
    </w:p>
    <w:p w14:paraId="22C662ED" w14:textId="77777777" w:rsidR="00790FCB" w:rsidRDefault="00245F41" w:rsidP="00790FCB">
      <w:pPr>
        <w:keepNext/>
        <w:spacing w:after="240"/>
        <w:rPr>
          <w:ins w:id="271" w:author="Mariana Moledo" w:date="2023-11-01T06:43:00Z"/>
        </w:rPr>
      </w:pPr>
      <w:r>
        <w:rPr>
          <w:rFonts w:ascii="Times New Roman" w:hAnsi="Times New Roman"/>
          <w:noProof/>
        </w:rPr>
        <w:drawing>
          <wp:inline distT="0" distB="0" distL="0" distR="0" wp14:anchorId="5345D6FF" wp14:editId="35F0E79F">
            <wp:extent cx="5200650" cy="2562225"/>
            <wp:effectExtent l="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562225"/>
                    </a:xfrm>
                    <a:prstGeom prst="rect">
                      <a:avLst/>
                    </a:prstGeom>
                    <a:noFill/>
                    <a:ln>
                      <a:noFill/>
                    </a:ln>
                  </pic:spPr>
                </pic:pic>
              </a:graphicData>
            </a:graphic>
          </wp:inline>
        </w:drawing>
      </w:r>
    </w:p>
    <w:p w14:paraId="2FCDD313" w14:textId="3AAB70DA" w:rsidR="00790FCB" w:rsidRDefault="00790FCB">
      <w:pPr>
        <w:pStyle w:val="Legenda"/>
        <w:jc w:val="both"/>
        <w:rPr>
          <w:ins w:id="272" w:author="Mariana Moledo" w:date="2023-11-01T06:43:00Z"/>
        </w:rPr>
        <w:pPrChange w:id="273" w:author="Mariana Moledo" w:date="2023-11-01T06:43:00Z">
          <w:pPr>
            <w:pStyle w:val="Legenda"/>
          </w:pPr>
        </w:pPrChange>
      </w:pPr>
      <w:ins w:id="274" w:author="Mariana Moledo" w:date="2023-11-01T06:43:00Z">
        <w:r>
          <w:t xml:space="preserve">Figura </w:t>
        </w:r>
        <w:r>
          <w:fldChar w:fldCharType="begin"/>
        </w:r>
        <w:r>
          <w:instrText xml:space="preserve"> SEQ Figura \* ARABIC </w:instrText>
        </w:r>
      </w:ins>
      <w:r>
        <w:fldChar w:fldCharType="separate"/>
      </w:r>
      <w:ins w:id="275" w:author="Mariana Moledo" w:date="2023-11-01T06:43:00Z">
        <w:r>
          <w:rPr>
            <w:noProof/>
          </w:rPr>
          <w:t>2</w:t>
        </w:r>
        <w:r>
          <w:fldChar w:fldCharType="end"/>
        </w:r>
        <w:r>
          <w:t xml:space="preserve"> - </w:t>
        </w:r>
        <w:r w:rsidRPr="00060E33">
          <w:t>Distribuição quantitativa de alunos por área de concentração</w:t>
        </w:r>
        <w:r>
          <w:t xml:space="preserve"> em categorias mais amplas</w:t>
        </w:r>
      </w:ins>
    </w:p>
    <w:p w14:paraId="7A9B31D7" w14:textId="127EBA86" w:rsidR="007F6278" w:rsidRPr="00893452" w:rsidRDefault="008611D2">
      <w:pPr>
        <w:keepNext/>
        <w:spacing w:after="240"/>
        <w:rPr>
          <w:rFonts w:ascii="Times New Roman" w:hAnsi="Times New Roman"/>
        </w:rPr>
        <w:pPrChange w:id="276" w:author="Gustavo  Alexandre" w:date="2023-10-29T21:34:00Z">
          <w:pPr>
            <w:keepNext/>
            <w:jc w:val="right"/>
          </w:pPr>
        </w:pPrChange>
      </w:pPr>
      <w:commentRangeStart w:id="277"/>
      <w:commentRangeEnd w:id="277"/>
      <w:r>
        <w:rPr>
          <w:rStyle w:val="Refdecomentrio"/>
        </w:rPr>
        <w:commentReference w:id="277"/>
      </w:r>
    </w:p>
    <w:p w14:paraId="2ED3ED42" w14:textId="1FCF1A76" w:rsidR="007F6278" w:rsidRPr="00893452" w:rsidDel="008611D2" w:rsidRDefault="007F6278" w:rsidP="007F6278">
      <w:pPr>
        <w:pStyle w:val="Legenda"/>
        <w:rPr>
          <w:del w:id="278" w:author="Gustavo  Alexandre" w:date="2023-10-29T21:34:00Z"/>
          <w:rFonts w:ascii="Times New Roman" w:hAnsi="Times New Roman"/>
          <w:noProof/>
        </w:rPr>
      </w:pPr>
      <w:del w:id="279" w:author="Gustavo  Alexandre" w:date="2023-10-29T21:34:00Z">
        <w:r w:rsidRPr="00893452" w:rsidDel="008611D2">
          <w:rPr>
            <w:rFonts w:ascii="Times New Roman" w:hAnsi="Times New Roman"/>
          </w:rPr>
          <w:delText xml:space="preserve">Figura </w:delText>
        </w:r>
        <w:r w:rsidRPr="00893452" w:rsidDel="008611D2">
          <w:rPr>
            <w:rFonts w:ascii="Times New Roman" w:hAnsi="Times New Roman"/>
          </w:rPr>
          <w:fldChar w:fldCharType="begin"/>
        </w:r>
        <w:r w:rsidRPr="00893452" w:rsidDel="008611D2">
          <w:rPr>
            <w:rFonts w:ascii="Times New Roman" w:hAnsi="Times New Roman"/>
          </w:rPr>
          <w:delInstrText xml:space="preserve"> SEQ Figura \* ARABIC </w:delInstrText>
        </w:r>
        <w:r w:rsidRPr="00893452" w:rsidDel="008611D2">
          <w:rPr>
            <w:rFonts w:ascii="Times New Roman" w:hAnsi="Times New Roman"/>
          </w:rPr>
          <w:fldChar w:fldCharType="separate"/>
        </w:r>
      </w:del>
      <w:del w:id="280" w:author="Gustavo  Alexandre" w:date="2023-10-29T21:33:00Z">
        <w:r w:rsidRPr="00893452" w:rsidDel="003E17BA">
          <w:rPr>
            <w:rFonts w:ascii="Times New Roman" w:hAnsi="Times New Roman"/>
            <w:noProof/>
          </w:rPr>
          <w:delText>2</w:delText>
        </w:r>
      </w:del>
      <w:del w:id="281" w:author="Gustavo  Alexandre" w:date="2023-10-29T21:34:00Z">
        <w:r w:rsidRPr="00893452" w:rsidDel="008611D2">
          <w:rPr>
            <w:rFonts w:ascii="Times New Roman" w:hAnsi="Times New Roman"/>
          </w:rPr>
          <w:fldChar w:fldCharType="end"/>
        </w:r>
      </w:del>
    </w:p>
    <w:p w14:paraId="1341C30A" w14:textId="77777777" w:rsidR="007F6278" w:rsidRPr="00893452" w:rsidRDefault="007F6278">
      <w:pPr>
        <w:spacing w:after="240"/>
        <w:rPr>
          <w:rFonts w:ascii="Times New Roman" w:hAnsi="Times New Roman"/>
          <w:bCs/>
          <w:noProof/>
        </w:rPr>
        <w:pPrChange w:id="282" w:author="Gustavo  Alexandre" w:date="2023-10-29T21:30:00Z">
          <w:pPr>
            <w:spacing w:after="240"/>
            <w:jc w:val="left"/>
          </w:pPr>
        </w:pPrChange>
      </w:pPr>
      <w:r w:rsidRPr="00893452">
        <w:rPr>
          <w:rFonts w:ascii="Times New Roman" w:hAnsi="Times New Roman"/>
          <w:bCs/>
          <w:noProof/>
        </w:rPr>
        <w:t>Também exploramos a variável 'ACAOAFIRMATIVA', que descreve a presença ou ausência de ações afirmativas no processo de admissão. Da mesma forma, aplicamos uma função para agrupar as categorias em "Ampla Concorrência" ou "Ações Afirmativas", criando uma nova coluna chamada 'Grupo_criterio'. A contagem por grupo de critério é apresentada, permitindo a análise das proporções de candidatos que se enquadram em cada uma dessas categorias distintas conforme a figura 3.</w:t>
      </w:r>
    </w:p>
    <w:p w14:paraId="4E1DF0F8" w14:textId="77777777" w:rsidR="00790FCB" w:rsidRDefault="00245F41" w:rsidP="00790FCB">
      <w:pPr>
        <w:keepNext/>
        <w:jc w:val="center"/>
        <w:rPr>
          <w:ins w:id="283" w:author="Mariana Moledo" w:date="2023-11-01T06:44:00Z"/>
        </w:rPr>
      </w:pPr>
      <w:r>
        <w:rPr>
          <w:rFonts w:ascii="Times New Roman" w:hAnsi="Times New Roman"/>
          <w:noProof/>
        </w:rPr>
        <w:lastRenderedPageBreak/>
        <w:drawing>
          <wp:inline distT="0" distB="0" distL="0" distR="0" wp14:anchorId="3955C928" wp14:editId="52A5A28C">
            <wp:extent cx="5400675" cy="24098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409825"/>
                    </a:xfrm>
                    <a:prstGeom prst="rect">
                      <a:avLst/>
                    </a:prstGeom>
                    <a:noFill/>
                    <a:ln>
                      <a:noFill/>
                    </a:ln>
                  </pic:spPr>
                </pic:pic>
              </a:graphicData>
            </a:graphic>
          </wp:inline>
        </w:drawing>
      </w:r>
    </w:p>
    <w:p w14:paraId="6DB2337B" w14:textId="4F16F745" w:rsidR="00790FCB" w:rsidRDefault="00790FCB" w:rsidP="00790FCB">
      <w:pPr>
        <w:pStyle w:val="Legenda"/>
        <w:rPr>
          <w:ins w:id="284" w:author="Mariana Moledo" w:date="2023-11-01T06:44:00Z"/>
        </w:rPr>
      </w:pPr>
      <w:ins w:id="285" w:author="Mariana Moledo" w:date="2023-11-01T06:44:00Z">
        <w:r>
          <w:t xml:space="preserve">Figura </w:t>
        </w:r>
        <w:r>
          <w:fldChar w:fldCharType="begin"/>
        </w:r>
        <w:r>
          <w:instrText xml:space="preserve"> SEQ Figura \* ARABIC </w:instrText>
        </w:r>
      </w:ins>
      <w:r>
        <w:fldChar w:fldCharType="separate"/>
      </w:r>
      <w:ins w:id="286" w:author="Mariana Moledo" w:date="2023-11-01T06:44:00Z">
        <w:r>
          <w:rPr>
            <w:noProof/>
          </w:rPr>
          <w:t>3</w:t>
        </w:r>
        <w:r>
          <w:fldChar w:fldCharType="end"/>
        </w:r>
        <w:r>
          <w:t xml:space="preserve"> - </w:t>
        </w:r>
        <w:r w:rsidRPr="00134C51">
          <w:t>Distribuição quantitativa de alunos por</w:t>
        </w:r>
        <w:r>
          <w:t xml:space="preserve"> </w:t>
        </w:r>
      </w:ins>
      <w:ins w:id="287" w:author="Mariana Moledo" w:date="2023-11-01T06:45:00Z">
        <w:r>
          <w:t>critérios de ações afirmativas</w:t>
        </w:r>
      </w:ins>
    </w:p>
    <w:p w14:paraId="5CE403BD" w14:textId="4D338FBC" w:rsidR="007F6278" w:rsidRPr="00893452" w:rsidRDefault="008611D2" w:rsidP="00FE0ECF">
      <w:pPr>
        <w:keepNext/>
        <w:jc w:val="center"/>
        <w:rPr>
          <w:rFonts w:ascii="Times New Roman" w:hAnsi="Times New Roman"/>
        </w:rPr>
      </w:pPr>
      <w:commentRangeStart w:id="288"/>
      <w:commentRangeEnd w:id="288"/>
      <w:r>
        <w:rPr>
          <w:rStyle w:val="Refdecomentrio"/>
        </w:rPr>
        <w:commentReference w:id="288"/>
      </w:r>
    </w:p>
    <w:p w14:paraId="327050D6" w14:textId="315E6BC4" w:rsidR="007F6278" w:rsidRPr="00893452" w:rsidRDefault="007F6278">
      <w:pPr>
        <w:pStyle w:val="Legenda"/>
        <w:ind w:left="0"/>
        <w:jc w:val="both"/>
        <w:rPr>
          <w:rFonts w:ascii="Times New Roman" w:hAnsi="Times New Roman"/>
          <w:bCs w:val="0"/>
          <w:noProof/>
        </w:rPr>
        <w:pPrChange w:id="289" w:author="Gustavo  Alexandre" w:date="2023-10-29T21:35:00Z">
          <w:pPr>
            <w:pStyle w:val="Legenda"/>
          </w:pPr>
        </w:pPrChange>
      </w:pPr>
      <w:del w:id="290" w:author="Gustavo  Alexandre" w:date="2023-10-29T21:35:00Z">
        <w:r w:rsidRPr="00893452" w:rsidDel="008611D2">
          <w:rPr>
            <w:rFonts w:ascii="Times New Roman" w:hAnsi="Times New Roman"/>
          </w:rPr>
          <w:delText xml:space="preserve">Figura </w:delText>
        </w:r>
        <w:r w:rsidRPr="00893452" w:rsidDel="008611D2">
          <w:rPr>
            <w:rFonts w:ascii="Times New Roman" w:hAnsi="Times New Roman"/>
          </w:rPr>
          <w:fldChar w:fldCharType="begin"/>
        </w:r>
        <w:r w:rsidRPr="00893452" w:rsidDel="008611D2">
          <w:rPr>
            <w:rFonts w:ascii="Times New Roman" w:hAnsi="Times New Roman"/>
          </w:rPr>
          <w:delInstrText xml:space="preserve"> SEQ Figura \* ARABIC </w:delInstrText>
        </w:r>
        <w:r w:rsidRPr="00893452" w:rsidDel="008611D2">
          <w:rPr>
            <w:rFonts w:ascii="Times New Roman" w:hAnsi="Times New Roman"/>
          </w:rPr>
          <w:fldChar w:fldCharType="separate"/>
        </w:r>
      </w:del>
      <w:del w:id="291" w:author="Gustavo  Alexandre" w:date="2023-10-29T21:33:00Z">
        <w:r w:rsidRPr="00893452" w:rsidDel="003E17BA">
          <w:rPr>
            <w:rFonts w:ascii="Times New Roman" w:hAnsi="Times New Roman"/>
            <w:noProof/>
          </w:rPr>
          <w:delText>3</w:delText>
        </w:r>
      </w:del>
      <w:del w:id="292" w:author="Gustavo  Alexandre" w:date="2023-10-29T21:35:00Z">
        <w:r w:rsidRPr="00893452" w:rsidDel="008611D2">
          <w:rPr>
            <w:rFonts w:ascii="Times New Roman" w:hAnsi="Times New Roman"/>
          </w:rPr>
          <w:fldChar w:fldCharType="end"/>
        </w:r>
      </w:del>
    </w:p>
    <w:p w14:paraId="19DA0028" w14:textId="7B6F19D3" w:rsidR="007F6278" w:rsidRPr="00893452" w:rsidRDefault="00EF30AE">
      <w:pPr>
        <w:pStyle w:val="Ttulo2"/>
        <w:ind w:left="4"/>
        <w:jc w:val="both"/>
        <w:rPr>
          <w:rFonts w:ascii="Times New Roman" w:hAnsi="Times New Roman"/>
        </w:rPr>
        <w:pPrChange w:id="293" w:author="Gustavo  Alexandre" w:date="2023-10-29T21:30:00Z">
          <w:pPr>
            <w:pStyle w:val="Ttulo2"/>
            <w:ind w:left="4"/>
          </w:pPr>
        </w:pPrChange>
      </w:pPr>
      <w:r w:rsidRPr="00893452">
        <w:rPr>
          <w:rFonts w:ascii="Times New Roman" w:hAnsi="Times New Roman"/>
        </w:rPr>
        <w:t>3.3.</w:t>
      </w:r>
      <w:r w:rsidRPr="00893452">
        <w:rPr>
          <w:rFonts w:ascii="Times New Roman" w:hAnsi="Times New Roman"/>
        </w:rPr>
        <w:tab/>
      </w:r>
      <w:r w:rsidRPr="00893452">
        <w:rPr>
          <w:rFonts w:ascii="Times New Roman" w:hAnsi="Times New Roman"/>
        </w:rPr>
        <w:tab/>
      </w:r>
      <w:r w:rsidRPr="00893452">
        <w:rPr>
          <w:rFonts w:ascii="Times New Roman" w:hAnsi="Times New Roman"/>
        </w:rPr>
        <w:tab/>
      </w:r>
      <w:r w:rsidR="007F6278" w:rsidRPr="00893452">
        <w:rPr>
          <w:rFonts w:ascii="Times New Roman" w:hAnsi="Times New Roman"/>
          <w:sz w:val="28"/>
          <w:szCs w:val="28"/>
        </w:rPr>
        <w:t>Pré-processamento dos Dados</w:t>
      </w:r>
    </w:p>
    <w:p w14:paraId="5B44ACE9" w14:textId="77777777" w:rsidR="007F6278" w:rsidRPr="00893452" w:rsidRDefault="007F6278" w:rsidP="00FE0ECF">
      <w:pPr>
        <w:rPr>
          <w:rFonts w:ascii="Times New Roman" w:hAnsi="Times New Roman"/>
        </w:rPr>
      </w:pPr>
      <w:r w:rsidRPr="00893452">
        <w:rPr>
          <w:rFonts w:ascii="Times New Roman" w:hAnsi="Times New Roman"/>
        </w:rPr>
        <w:t xml:space="preserve">No pré-processamento dos dados, adotamos duas técnicas importantes para melhor preparar o conjunto de dados. Primeiramente, realizamos a codificação One-Hot das variáveis categóricas. Isso foi aplicado às características, como 'Grupo_criterio', 'SEMESTREINGRESSO', 'COR', 'ESTADOCIVIL', 'SEXO' e 'Grupo_area_curso'. Essa codificação permite que variáveis categóricas sejam convertidas em um formato numérico, facilitando a aplicação de algoritmos de aprendizado de máquina. Em seguida, aplicamos a normalização </w:t>
      </w:r>
      <w:r w:rsidRPr="00E364FA">
        <w:rPr>
          <w:rFonts w:ascii="Times New Roman" w:hAnsi="Times New Roman"/>
          <w:i/>
          <w:iCs/>
          <w:rPrChange w:id="294" w:author="Gustavo  Alexandre" w:date="2023-10-29T21:36:00Z">
            <w:rPr>
              <w:rFonts w:ascii="Times New Roman" w:hAnsi="Times New Roman"/>
            </w:rPr>
          </w:rPrChange>
        </w:rPr>
        <w:t>Min-Max</w:t>
      </w:r>
      <w:r w:rsidRPr="00893452">
        <w:rPr>
          <w:rFonts w:ascii="Times New Roman" w:hAnsi="Times New Roman"/>
        </w:rPr>
        <w:t xml:space="preserve"> às variáveis numéricas. Essa técnica dimensiona os valores numéricos para um intervalo entre 0 e 1, garantindo que todas as características tenham a mesma escala e evitando distorções nos algoritmos de aprendizado. Esses passos são fundamentais para garantir que o conjunto de dados esteja pronto para a análise e modelagem subsequentes.</w:t>
      </w:r>
    </w:p>
    <w:p w14:paraId="74AA5131" w14:textId="77777777" w:rsidR="007F6278" w:rsidRPr="00893452" w:rsidRDefault="007F6278" w:rsidP="007F6278">
      <w:pPr>
        <w:rPr>
          <w:rFonts w:ascii="Times New Roman" w:hAnsi="Times New Roman"/>
        </w:rPr>
      </w:pPr>
      <w:r w:rsidRPr="00893452">
        <w:rPr>
          <w:rFonts w:ascii="Times New Roman" w:hAnsi="Times New Roman"/>
        </w:rPr>
        <w:t xml:space="preserve">Essas etapas de pré-processamento desempenham um papel crucial na preparação dos dados para análise e modelagem. A codificação </w:t>
      </w:r>
      <w:r w:rsidRPr="008611D2">
        <w:rPr>
          <w:rFonts w:ascii="Times New Roman" w:hAnsi="Times New Roman"/>
          <w:i/>
          <w:iCs/>
          <w:rPrChange w:id="295" w:author="Gustavo  Alexandre" w:date="2023-10-29T21:35:00Z">
            <w:rPr>
              <w:rFonts w:ascii="Times New Roman" w:hAnsi="Times New Roman"/>
            </w:rPr>
          </w:rPrChange>
        </w:rPr>
        <w:t>One-Hot</w:t>
      </w:r>
      <w:r w:rsidRPr="00893452">
        <w:rPr>
          <w:rFonts w:ascii="Times New Roman" w:hAnsi="Times New Roman"/>
        </w:rPr>
        <w:t xml:space="preserve"> permite que variáveis categóricas sejam representadas de maneira apropriada, enquanto a normalização Min-Max garante que as variáveis numéricas tenham uma escala consistente. Essas etapas foram fundamentais para garantir que todos os atributos estivessem em um formato compatível para a aplicação do algoritmo de clusterização.</w:t>
      </w:r>
    </w:p>
    <w:p w14:paraId="44F9A9E1" w14:textId="6F66546E" w:rsidR="007F6278" w:rsidRPr="00893452" w:rsidRDefault="00EF30AE" w:rsidP="00BC5821">
      <w:pPr>
        <w:pStyle w:val="Ttulo2"/>
        <w:ind w:left="4"/>
        <w:rPr>
          <w:rFonts w:ascii="Times New Roman" w:hAnsi="Times New Roman"/>
        </w:rPr>
      </w:pPr>
      <w:r w:rsidRPr="00893452">
        <w:rPr>
          <w:rFonts w:ascii="Times New Roman" w:hAnsi="Times New Roman"/>
        </w:rPr>
        <w:t>3.4.</w:t>
      </w:r>
      <w:r w:rsidRPr="00893452">
        <w:rPr>
          <w:rFonts w:ascii="Times New Roman" w:hAnsi="Times New Roman"/>
        </w:rPr>
        <w:tab/>
      </w:r>
      <w:r w:rsidR="007F6278" w:rsidRPr="00893452">
        <w:rPr>
          <w:rFonts w:ascii="Times New Roman" w:hAnsi="Times New Roman"/>
          <w:sz w:val="28"/>
          <w:szCs w:val="28"/>
        </w:rPr>
        <w:t>Seleção de Variáveis</w:t>
      </w:r>
    </w:p>
    <w:p w14:paraId="38F6F7ED" w14:textId="77777777" w:rsidR="007F6278" w:rsidRPr="00893452" w:rsidRDefault="007F6278" w:rsidP="007F6278">
      <w:pPr>
        <w:rPr>
          <w:rFonts w:ascii="Times New Roman" w:hAnsi="Times New Roman"/>
        </w:rPr>
      </w:pPr>
      <w:r w:rsidRPr="00893452">
        <w:rPr>
          <w:rFonts w:ascii="Times New Roman" w:hAnsi="Times New Roman"/>
        </w:rPr>
        <w:t xml:space="preserve">No âmbito da seleção de variáveis, implementamos uma etapa crucial destinada a otimizar a qualidade do conjunto de dados. Adotamos a estratégia de eliminação das características de baixa variância, executada por meio da classe </w:t>
      </w:r>
      <w:commentRangeStart w:id="296"/>
      <w:r w:rsidRPr="008611D2">
        <w:rPr>
          <w:rFonts w:ascii="Times New Roman" w:hAnsi="Times New Roman"/>
          <w:i/>
          <w:iCs/>
          <w:rPrChange w:id="297" w:author="Gustavo  Alexandre" w:date="2023-10-29T21:36:00Z">
            <w:rPr>
              <w:rFonts w:ascii="Times New Roman" w:hAnsi="Times New Roman"/>
            </w:rPr>
          </w:rPrChange>
        </w:rPr>
        <w:t>VarianceThreshold</w:t>
      </w:r>
      <w:commentRangeEnd w:id="296"/>
      <w:r w:rsidR="00E364FA">
        <w:rPr>
          <w:rStyle w:val="Refdecomentrio"/>
        </w:rPr>
        <w:commentReference w:id="296"/>
      </w:r>
      <w:r w:rsidRPr="00893452">
        <w:rPr>
          <w:rFonts w:ascii="Times New Roman" w:hAnsi="Times New Roman"/>
        </w:rPr>
        <w:t xml:space="preserve">. Definimos um limiar de variância de 0,21 como critério para a retenção das características mais relevantes. Essa etapa desempenha um papel fundamental na redução da dimensionalidade do conjunto de dados, preservando apenas as variáveis que exibem variações substanciais. Ao descartar as características de baixa variância, conseguimos </w:t>
      </w:r>
      <w:r w:rsidRPr="00893452">
        <w:rPr>
          <w:rFonts w:ascii="Times New Roman" w:hAnsi="Times New Roman"/>
        </w:rPr>
        <w:lastRenderedPageBreak/>
        <w:t>atenuar o ruído presente nos dados e enfocar os elementos de informação mais significativos, o que, por sua vez, pode resultar em um aprimoramento do desempenho dos algoritmos de aprendizado de máquina.</w:t>
      </w:r>
    </w:p>
    <w:p w14:paraId="75921B1B" w14:textId="77777777" w:rsidR="007F6278" w:rsidRPr="00893452" w:rsidRDefault="007F6278" w:rsidP="007F6278">
      <w:pPr>
        <w:rPr>
          <w:rFonts w:ascii="Times New Roman" w:hAnsi="Times New Roman"/>
        </w:rPr>
      </w:pPr>
      <w:r w:rsidRPr="00893452">
        <w:rPr>
          <w:rFonts w:ascii="Times New Roman" w:hAnsi="Times New Roman"/>
        </w:rPr>
        <w:t>Após a conclusão da seleção, as variáveis que permaneceram no conjunto de dados incluem 'SEMESTREINGRESSO_1', 'SEMESTREINGRESSO_2', 'SEXO_M', 'SEXO_F', 'Grupo_area_curso_Humanas' e 'Grupo_area_curso_Exatas'. Essas variáveis representam o conjunto essencial de características que nortearão nossas análises posteriores.</w:t>
      </w:r>
    </w:p>
    <w:p w14:paraId="0126DD1D" w14:textId="4830FE23" w:rsidR="007F6278" w:rsidRPr="00893452" w:rsidRDefault="00EF30AE" w:rsidP="00BC5821">
      <w:pPr>
        <w:pStyle w:val="Ttulo2"/>
        <w:ind w:left="4"/>
        <w:rPr>
          <w:rFonts w:ascii="Times New Roman" w:hAnsi="Times New Roman"/>
        </w:rPr>
      </w:pPr>
      <w:r w:rsidRPr="00893452">
        <w:rPr>
          <w:rFonts w:ascii="Times New Roman" w:hAnsi="Times New Roman"/>
        </w:rPr>
        <w:t xml:space="preserve">3.5. </w:t>
      </w:r>
      <w:r w:rsidR="00BC5821" w:rsidRPr="00893452">
        <w:rPr>
          <w:rFonts w:ascii="Times New Roman" w:hAnsi="Times New Roman"/>
        </w:rPr>
        <w:tab/>
      </w:r>
      <w:r w:rsidR="007F6278" w:rsidRPr="00893452">
        <w:rPr>
          <w:rFonts w:ascii="Times New Roman" w:hAnsi="Times New Roman"/>
          <w:sz w:val="28"/>
          <w:szCs w:val="28"/>
        </w:rPr>
        <w:t>Clusterização</w:t>
      </w:r>
    </w:p>
    <w:p w14:paraId="4AFD5037" w14:textId="77777777" w:rsidR="007F6278" w:rsidRPr="00893452" w:rsidRDefault="007F6278" w:rsidP="007F6278">
      <w:pPr>
        <w:rPr>
          <w:rFonts w:ascii="Times New Roman" w:hAnsi="Times New Roman"/>
          <w:b/>
          <w:bCs/>
        </w:rPr>
      </w:pPr>
      <w:r w:rsidRPr="00893452">
        <w:rPr>
          <w:rFonts w:ascii="Times New Roman" w:hAnsi="Times New Roman"/>
        </w:rPr>
        <w:t xml:space="preserve">O modelo </w:t>
      </w:r>
      <w:r w:rsidRPr="00E364FA">
        <w:rPr>
          <w:rFonts w:ascii="Times New Roman" w:hAnsi="Times New Roman"/>
          <w:i/>
          <w:iCs/>
          <w:rPrChange w:id="298" w:author="Gustavo  Alexandre" w:date="2023-10-29T21:36:00Z">
            <w:rPr>
              <w:rFonts w:ascii="Times New Roman" w:hAnsi="Times New Roman"/>
            </w:rPr>
          </w:rPrChange>
        </w:rPr>
        <w:t>K-Means</w:t>
      </w:r>
      <w:r w:rsidRPr="00893452">
        <w:rPr>
          <w:rFonts w:ascii="Times New Roman" w:hAnsi="Times New Roman"/>
        </w:rPr>
        <w:t xml:space="preserve"> é um algoritmo de aprendizado não supervisionado que tem como objetivo particionar um conjunto de dados em grupos (clusters) com base nas semelhanças entre os elementos. No contexto da nossa pesquisa, utilizamos o </w:t>
      </w:r>
      <w:r w:rsidRPr="00E364FA">
        <w:rPr>
          <w:rFonts w:ascii="Times New Roman" w:hAnsi="Times New Roman"/>
          <w:i/>
          <w:iCs/>
          <w:rPrChange w:id="299" w:author="Gustavo  Alexandre" w:date="2023-10-29T21:36:00Z">
            <w:rPr>
              <w:rFonts w:ascii="Times New Roman" w:hAnsi="Times New Roman"/>
            </w:rPr>
          </w:rPrChange>
        </w:rPr>
        <w:t>K-Means</w:t>
      </w:r>
      <w:r w:rsidRPr="00893452">
        <w:rPr>
          <w:rFonts w:ascii="Times New Roman" w:hAnsi="Times New Roman"/>
        </w:rPr>
        <w:t xml:space="preserve"> em conjunto com a técnica do método do cotovelo, representada na Figura 4, com o propósito de determinar o número ideal de clusters para agrupar os alunos. </w:t>
      </w:r>
    </w:p>
    <w:p w14:paraId="348EB308" w14:textId="77777777" w:rsidR="00790FCB" w:rsidRDefault="00245F41" w:rsidP="00790FCB">
      <w:pPr>
        <w:keepNext/>
        <w:jc w:val="center"/>
        <w:rPr>
          <w:ins w:id="300" w:author="Mariana Moledo" w:date="2023-11-01T06:46:00Z"/>
        </w:rPr>
      </w:pPr>
      <w:r>
        <w:rPr>
          <w:rFonts w:ascii="Times New Roman" w:hAnsi="Times New Roman"/>
          <w:noProof/>
        </w:rPr>
        <w:drawing>
          <wp:inline distT="0" distB="0" distL="0" distR="0" wp14:anchorId="2B12D92D" wp14:editId="5016A32A">
            <wp:extent cx="5334000" cy="3571875"/>
            <wp:effectExtent l="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3571875"/>
                    </a:xfrm>
                    <a:prstGeom prst="rect">
                      <a:avLst/>
                    </a:prstGeom>
                    <a:noFill/>
                    <a:ln>
                      <a:noFill/>
                    </a:ln>
                  </pic:spPr>
                </pic:pic>
              </a:graphicData>
            </a:graphic>
          </wp:inline>
        </w:drawing>
      </w:r>
    </w:p>
    <w:p w14:paraId="61771611" w14:textId="689BAB2D" w:rsidR="00790FCB" w:rsidRDefault="00790FCB" w:rsidP="00790FCB">
      <w:pPr>
        <w:pStyle w:val="Legenda"/>
        <w:rPr>
          <w:ins w:id="301" w:author="Mariana Moledo" w:date="2023-11-01T06:46:00Z"/>
        </w:rPr>
      </w:pPr>
      <w:ins w:id="302" w:author="Mariana Moledo" w:date="2023-11-01T06:46:00Z">
        <w:r>
          <w:t xml:space="preserve">Figura </w:t>
        </w:r>
        <w:r>
          <w:fldChar w:fldCharType="begin"/>
        </w:r>
        <w:r>
          <w:instrText xml:space="preserve"> SEQ Figura \* ARABIC </w:instrText>
        </w:r>
      </w:ins>
      <w:r>
        <w:fldChar w:fldCharType="separate"/>
      </w:r>
      <w:ins w:id="303" w:author="Mariana Moledo" w:date="2023-11-01T06:46:00Z">
        <w:r>
          <w:rPr>
            <w:noProof/>
          </w:rPr>
          <w:t>4</w:t>
        </w:r>
        <w:r>
          <w:fldChar w:fldCharType="end"/>
        </w:r>
        <w:r>
          <w:t xml:space="preserve"> – Método do cotovelo</w:t>
        </w:r>
        <w:r w:rsidR="00140209">
          <w:t xml:space="preserve"> -</w:t>
        </w:r>
        <w:r w:rsidR="00140209" w:rsidRPr="00140209">
          <w:t xml:space="preserve"> </w:t>
        </w:r>
        <w:r w:rsidR="00140209">
          <w:t>P</w:t>
        </w:r>
        <w:r w:rsidR="00140209" w:rsidRPr="00140209">
          <w:t>ontuação de distorção para o Agrupamento K-means</w:t>
        </w:r>
      </w:ins>
    </w:p>
    <w:p w14:paraId="72FB2E09" w14:textId="3AB4703C" w:rsidR="007F6278" w:rsidRPr="00893452" w:rsidDel="00140209" w:rsidRDefault="00D86A5F" w:rsidP="007F6278">
      <w:pPr>
        <w:keepNext/>
        <w:jc w:val="center"/>
        <w:rPr>
          <w:del w:id="304" w:author="Mariana Moledo" w:date="2023-11-01T06:47:00Z"/>
          <w:rFonts w:ascii="Times New Roman" w:hAnsi="Times New Roman"/>
          <w:noProof/>
        </w:rPr>
      </w:pPr>
      <w:commentRangeStart w:id="305"/>
      <w:commentRangeEnd w:id="305"/>
      <w:r>
        <w:rPr>
          <w:rStyle w:val="Refdecomentrio"/>
        </w:rPr>
        <w:commentReference w:id="305"/>
      </w:r>
    </w:p>
    <w:p w14:paraId="292215B1" w14:textId="7524C7EE" w:rsidR="007F6278" w:rsidRPr="00893452" w:rsidDel="00790FCB" w:rsidRDefault="007F6278">
      <w:pPr>
        <w:keepNext/>
        <w:jc w:val="center"/>
        <w:rPr>
          <w:del w:id="306" w:author="Mariana Moledo" w:date="2023-11-01T06:45:00Z"/>
          <w:rFonts w:ascii="Times New Roman" w:hAnsi="Times New Roman"/>
        </w:rPr>
        <w:pPrChange w:id="307" w:author="Mariana Moledo" w:date="2023-11-01T06:47:00Z">
          <w:pPr>
            <w:pStyle w:val="Legenda"/>
          </w:pPr>
        </w:pPrChange>
      </w:pPr>
      <w:del w:id="308" w:author="Mariana Moledo" w:date="2023-11-01T06:45:00Z">
        <w:r w:rsidRPr="00893452" w:rsidDel="00790FCB">
          <w:rPr>
            <w:rFonts w:ascii="Times New Roman" w:hAnsi="Times New Roman"/>
          </w:rPr>
          <w:delText xml:space="preserve">Figura </w:delText>
        </w:r>
        <w:r w:rsidRPr="00893452" w:rsidDel="00790FCB">
          <w:rPr>
            <w:rFonts w:ascii="Times New Roman" w:hAnsi="Times New Roman"/>
          </w:rPr>
          <w:fldChar w:fldCharType="begin"/>
        </w:r>
        <w:r w:rsidRPr="00893452" w:rsidDel="00790FCB">
          <w:rPr>
            <w:rFonts w:ascii="Times New Roman" w:hAnsi="Times New Roman"/>
          </w:rPr>
          <w:delInstrText xml:space="preserve"> SEQ Figura \* ARABIC </w:delInstrText>
        </w:r>
        <w:r w:rsidRPr="00893452" w:rsidDel="00790FCB">
          <w:rPr>
            <w:rFonts w:ascii="Times New Roman" w:hAnsi="Times New Roman"/>
          </w:rPr>
          <w:fldChar w:fldCharType="separate"/>
        </w:r>
      </w:del>
      <w:ins w:id="309" w:author="Gustavo  Alexandre" w:date="2023-10-29T21:33:00Z">
        <w:del w:id="310" w:author="Mariana Moledo" w:date="2023-11-01T06:45:00Z">
          <w:r w:rsidR="003E17BA" w:rsidDel="00790FCB">
            <w:rPr>
              <w:rFonts w:ascii="Times New Roman" w:hAnsi="Times New Roman"/>
              <w:noProof/>
            </w:rPr>
            <w:delText>5</w:delText>
          </w:r>
        </w:del>
      </w:ins>
      <w:del w:id="311" w:author="Mariana Moledo" w:date="2023-11-01T06:45:00Z">
        <w:r w:rsidRPr="00893452" w:rsidDel="00790FCB">
          <w:rPr>
            <w:rFonts w:ascii="Times New Roman" w:hAnsi="Times New Roman"/>
            <w:noProof/>
          </w:rPr>
          <w:delText>4</w:delText>
        </w:r>
        <w:r w:rsidRPr="00893452" w:rsidDel="00790FCB">
          <w:rPr>
            <w:rFonts w:ascii="Times New Roman" w:hAnsi="Times New Roman"/>
          </w:rPr>
          <w:fldChar w:fldCharType="end"/>
        </w:r>
      </w:del>
    </w:p>
    <w:p w14:paraId="0B48BD8F" w14:textId="2732564F" w:rsidR="00EF30AE" w:rsidRPr="00893452" w:rsidRDefault="007F6278" w:rsidP="00D03D30">
      <w:pPr>
        <w:spacing w:after="240"/>
        <w:rPr>
          <w:rFonts w:ascii="Times New Roman" w:hAnsi="Times New Roman"/>
        </w:rPr>
      </w:pPr>
      <w:r w:rsidRPr="00893452">
        <w:rPr>
          <w:rFonts w:ascii="Times New Roman" w:hAnsi="Times New Roman"/>
        </w:rPr>
        <w:t>O método do cotovelo avalia a variabilidade explicada pelos clusters em relação ao número de clusters e nos ajuda a encontrar um ponto de equilíbrio onde acrescentar mais clusters não melhora significativamente a explicação das diferenças nos dados.</w:t>
      </w:r>
    </w:p>
    <w:p w14:paraId="7694ED30" w14:textId="445A7FA3" w:rsidR="0048578D" w:rsidRPr="00893452" w:rsidRDefault="001E29A2" w:rsidP="00D03D30">
      <w:pPr>
        <w:pStyle w:val="Ttulo1"/>
        <w:numPr>
          <w:ilvl w:val="0"/>
          <w:numId w:val="25"/>
        </w:numPr>
        <w:spacing w:before="120" w:after="120"/>
        <w:ind w:hanging="720"/>
        <w:rPr>
          <w:rFonts w:ascii="Times New Roman" w:hAnsi="Times New Roman"/>
          <w:sz w:val="32"/>
          <w:szCs w:val="32"/>
        </w:rPr>
      </w:pPr>
      <w:r w:rsidRPr="00893452">
        <w:rPr>
          <w:rFonts w:ascii="Times New Roman" w:hAnsi="Times New Roman"/>
          <w:sz w:val="32"/>
          <w:szCs w:val="32"/>
        </w:rPr>
        <w:lastRenderedPageBreak/>
        <w:t>Análise dos Resultados</w:t>
      </w:r>
    </w:p>
    <w:p w14:paraId="523FB8BD" w14:textId="77777777" w:rsidR="007F6278" w:rsidRPr="00893452" w:rsidRDefault="007F6278" w:rsidP="00392C60">
      <w:pPr>
        <w:pStyle w:val="Ttulo2"/>
        <w:rPr>
          <w:rFonts w:ascii="Times New Roman" w:hAnsi="Times New Roman"/>
        </w:rPr>
      </w:pPr>
      <w:r w:rsidRPr="00893452">
        <w:rPr>
          <w:rFonts w:ascii="Times New Roman" w:hAnsi="Times New Roman"/>
        </w:rPr>
        <w:t>Estatísticas dos clusters</w:t>
      </w:r>
    </w:p>
    <w:p w14:paraId="719EFC8E" w14:textId="77777777" w:rsidR="007F6278" w:rsidRPr="00893452" w:rsidRDefault="007F6278" w:rsidP="00761A1E">
      <w:pPr>
        <w:spacing w:after="240"/>
        <w:rPr>
          <w:rFonts w:ascii="Times New Roman" w:hAnsi="Times New Roman"/>
        </w:rPr>
      </w:pPr>
      <w:r w:rsidRPr="00893452">
        <w:rPr>
          <w:rFonts w:ascii="Times New Roman" w:hAnsi="Times New Roman"/>
        </w:rPr>
        <w:t>Abaixo temos uma análise mais detalhada dos diferentes clusters identificados, numerados de 0 a 4, considerando variáveis específicas: "SEMESTREINGRESSO_1", "SEMESTREINGRESSO_2", "SEXO_M", "SEXO_F", "Grupo_area_curso_Humanas" e "Grupo_area_curso_Exatas". Cada cluster exibe um perfil distinto em relação a essas variáveis.</w:t>
      </w:r>
    </w:p>
    <w:p w14:paraId="1C0D496F" w14:textId="77777777" w:rsidR="00140209" w:rsidRDefault="00245F41" w:rsidP="00140209">
      <w:pPr>
        <w:keepNext/>
        <w:rPr>
          <w:ins w:id="312" w:author="Mariana Moledo" w:date="2023-11-01T06:48:00Z"/>
        </w:rPr>
      </w:pPr>
      <w:r>
        <w:rPr>
          <w:rFonts w:ascii="Times New Roman" w:hAnsi="Times New Roman"/>
          <w:noProof/>
        </w:rPr>
        <w:drawing>
          <wp:inline distT="0" distB="0" distL="0" distR="0" wp14:anchorId="6C72A7AD" wp14:editId="0636C79B">
            <wp:extent cx="5400675" cy="885825"/>
            <wp:effectExtent l="0" t="0" r="0" b="0"/>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885825"/>
                    </a:xfrm>
                    <a:prstGeom prst="rect">
                      <a:avLst/>
                    </a:prstGeom>
                    <a:noFill/>
                    <a:ln>
                      <a:noFill/>
                    </a:ln>
                  </pic:spPr>
                </pic:pic>
              </a:graphicData>
            </a:graphic>
          </wp:inline>
        </w:drawing>
      </w:r>
    </w:p>
    <w:p w14:paraId="44C6DB40" w14:textId="61FD7A3A" w:rsidR="00140209" w:rsidRDefault="00140209" w:rsidP="00140209">
      <w:pPr>
        <w:pStyle w:val="Legenda"/>
        <w:rPr>
          <w:ins w:id="313" w:author="Mariana Moledo" w:date="2023-11-01T06:48:00Z"/>
        </w:rPr>
      </w:pPr>
      <w:ins w:id="314" w:author="Mariana Moledo" w:date="2023-11-01T06:48:00Z">
        <w:r>
          <w:t xml:space="preserve">Figura </w:t>
        </w:r>
        <w:r>
          <w:fldChar w:fldCharType="begin"/>
        </w:r>
        <w:r>
          <w:instrText xml:space="preserve"> SEQ Figura \* ARABIC </w:instrText>
        </w:r>
      </w:ins>
      <w:r>
        <w:fldChar w:fldCharType="separate"/>
      </w:r>
      <w:ins w:id="315" w:author="Mariana Moledo" w:date="2023-11-01T06:48:00Z">
        <w:r>
          <w:rPr>
            <w:noProof/>
          </w:rPr>
          <w:t>5</w:t>
        </w:r>
        <w:r>
          <w:fldChar w:fldCharType="end"/>
        </w:r>
        <w:r>
          <w:t xml:space="preserve"> - Análise descritiva dos clusters identificados</w:t>
        </w:r>
      </w:ins>
    </w:p>
    <w:p w14:paraId="7B4BC1E1" w14:textId="2A4E61DE" w:rsidR="007F6278" w:rsidRPr="00893452" w:rsidDel="002320C3" w:rsidRDefault="00D86A5F" w:rsidP="007F6278">
      <w:pPr>
        <w:keepNext/>
        <w:rPr>
          <w:del w:id="316" w:author="Mariana Moledo" w:date="2023-11-01T06:55:00Z"/>
          <w:rFonts w:ascii="Times New Roman" w:hAnsi="Times New Roman"/>
        </w:rPr>
      </w:pPr>
      <w:commentRangeStart w:id="317"/>
      <w:commentRangeEnd w:id="317"/>
      <w:r>
        <w:rPr>
          <w:rStyle w:val="Refdecomentrio"/>
        </w:rPr>
        <w:commentReference w:id="317"/>
      </w:r>
    </w:p>
    <w:p w14:paraId="2459BCF7" w14:textId="7D122D92" w:rsidR="007F6278" w:rsidRPr="00893452" w:rsidDel="002320C3" w:rsidRDefault="007F6278">
      <w:pPr>
        <w:keepNext/>
        <w:rPr>
          <w:del w:id="318" w:author="Mariana Moledo" w:date="2023-11-01T06:55:00Z"/>
          <w:noProof/>
        </w:rPr>
        <w:pPrChange w:id="319" w:author="Mariana Moledo" w:date="2023-11-01T06:55:00Z">
          <w:pPr>
            <w:pStyle w:val="Legenda"/>
          </w:pPr>
        </w:pPrChange>
      </w:pPr>
      <w:del w:id="320" w:author="Mariana Moledo" w:date="2023-11-01T06:55:00Z">
        <w:r w:rsidRPr="00893452" w:rsidDel="002320C3">
          <w:delText xml:space="preserve">Figura </w:delText>
        </w:r>
        <w:r w:rsidRPr="00893452" w:rsidDel="002320C3">
          <w:fldChar w:fldCharType="begin"/>
        </w:r>
        <w:r w:rsidRPr="00893452" w:rsidDel="002320C3">
          <w:delInstrText xml:space="preserve"> SEQ Figura \* ARABIC </w:delInstrText>
        </w:r>
        <w:r w:rsidRPr="00893452" w:rsidDel="002320C3">
          <w:fldChar w:fldCharType="separate"/>
        </w:r>
      </w:del>
      <w:ins w:id="321" w:author="Gustavo  Alexandre" w:date="2023-10-29T21:33:00Z">
        <w:del w:id="322" w:author="Mariana Moledo" w:date="2023-11-01T06:55:00Z">
          <w:r w:rsidR="003E17BA" w:rsidDel="002320C3">
            <w:rPr>
              <w:noProof/>
            </w:rPr>
            <w:delText>6</w:delText>
          </w:r>
        </w:del>
      </w:ins>
      <w:del w:id="323" w:author="Mariana Moledo" w:date="2023-11-01T06:55:00Z">
        <w:r w:rsidRPr="00893452" w:rsidDel="002320C3">
          <w:rPr>
            <w:noProof/>
          </w:rPr>
          <w:delText>5</w:delText>
        </w:r>
        <w:r w:rsidRPr="00893452" w:rsidDel="002320C3">
          <w:fldChar w:fldCharType="end"/>
        </w:r>
      </w:del>
    </w:p>
    <w:p w14:paraId="21B31CAF" w14:textId="77777777" w:rsidR="007F6278" w:rsidRPr="00893452" w:rsidRDefault="007F6278" w:rsidP="007F6278">
      <w:pPr>
        <w:rPr>
          <w:rFonts w:ascii="Times New Roman" w:hAnsi="Times New Roman"/>
          <w:b/>
          <w:bCs/>
        </w:rPr>
      </w:pPr>
      <w:r w:rsidRPr="00893452">
        <w:rPr>
          <w:rFonts w:ascii="Times New Roman" w:hAnsi="Times New Roman"/>
        </w:rPr>
        <w:t>Cada cluster proporciona uma visão única das características dos seus integrantes, evidenciando variações significativas na composição com base nas variáveis analisadas. Essa análise detalhada é essencial para compreender as particularidades de cada grupo, fornecendo insights valiosos para embasar tomadas de decisões e estratégias direcionadas a essas distintas composições.</w:t>
      </w:r>
    </w:p>
    <w:p w14:paraId="6F602DF4" w14:textId="77777777" w:rsidR="007F6278" w:rsidRPr="00893452" w:rsidRDefault="007F6278" w:rsidP="007F6278">
      <w:pPr>
        <w:rPr>
          <w:rFonts w:ascii="Times New Roman" w:hAnsi="Times New Roman"/>
        </w:rPr>
      </w:pPr>
      <w:r w:rsidRPr="00893452">
        <w:rPr>
          <w:rFonts w:ascii="Times New Roman" w:hAnsi="Times New Roman"/>
        </w:rPr>
        <w:t>Uma outra forma de entender o perfil dos clusters é apresentada por meio deste mapa de calor. O gráfico foi gerado com um tamanho de figura de 10 por 6 polegadas e utiliza a biblioteca Seaborn para visualização. Cada célula do mapa de calor representa uma estatística descritiva de um cluster específico em relação às variáveis consideradas. A coloração e os valores nas células refletem as tendências e diferenças em cada cluster.</w:t>
      </w:r>
    </w:p>
    <w:p w14:paraId="45FDA631" w14:textId="77777777" w:rsidR="00140209" w:rsidRDefault="00245F41" w:rsidP="00140209">
      <w:pPr>
        <w:keepNext/>
        <w:ind w:left="360"/>
        <w:rPr>
          <w:ins w:id="324" w:author="Mariana Moledo" w:date="2023-11-01T06:48:00Z"/>
        </w:rPr>
      </w:pPr>
      <w:r>
        <w:rPr>
          <w:rFonts w:ascii="Times New Roman" w:hAnsi="Times New Roman"/>
          <w:noProof/>
        </w:rPr>
        <w:lastRenderedPageBreak/>
        <w:drawing>
          <wp:inline distT="0" distB="0" distL="0" distR="0" wp14:anchorId="05978B17" wp14:editId="77A00F6A">
            <wp:extent cx="4695825" cy="4219575"/>
            <wp:effectExtent l="0" t="0" r="0" b="0"/>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825" cy="4219575"/>
                    </a:xfrm>
                    <a:prstGeom prst="rect">
                      <a:avLst/>
                    </a:prstGeom>
                    <a:noFill/>
                    <a:ln>
                      <a:noFill/>
                    </a:ln>
                  </pic:spPr>
                </pic:pic>
              </a:graphicData>
            </a:graphic>
          </wp:inline>
        </w:drawing>
      </w:r>
    </w:p>
    <w:p w14:paraId="2EDD8902" w14:textId="14C7B6A5" w:rsidR="00140209" w:rsidRDefault="00140209" w:rsidP="00140209">
      <w:pPr>
        <w:pStyle w:val="Legenda"/>
        <w:rPr>
          <w:ins w:id="325" w:author="Mariana Moledo" w:date="2023-11-01T06:48:00Z"/>
        </w:rPr>
      </w:pPr>
      <w:ins w:id="326" w:author="Mariana Moledo" w:date="2023-11-01T06:48:00Z">
        <w:r>
          <w:t xml:space="preserve">Figura </w:t>
        </w:r>
      </w:ins>
      <w:ins w:id="327" w:author="Mariana Moledo" w:date="2023-11-01T07:06:00Z">
        <w:r w:rsidR="00490EAC">
          <w:t>6</w:t>
        </w:r>
      </w:ins>
      <w:ins w:id="328" w:author="Mariana Moledo" w:date="2023-11-01T06:48:00Z">
        <w:r>
          <w:t xml:space="preserve"> - Mapa de Calor das Estatísticas dos </w:t>
        </w:r>
      </w:ins>
      <w:ins w:id="329" w:author="Mariana Moledo" w:date="2023-11-01T06:49:00Z">
        <w:r>
          <w:t>Clusters</w:t>
        </w:r>
      </w:ins>
    </w:p>
    <w:p w14:paraId="57CFD550" w14:textId="664D7E92" w:rsidR="007F6278" w:rsidRPr="00893452" w:rsidRDefault="00FA1D3B" w:rsidP="007F6278">
      <w:pPr>
        <w:keepNext/>
        <w:ind w:left="360"/>
        <w:rPr>
          <w:rFonts w:ascii="Times New Roman" w:hAnsi="Times New Roman"/>
        </w:rPr>
      </w:pPr>
      <w:commentRangeStart w:id="330"/>
      <w:commentRangeEnd w:id="330"/>
      <w:r>
        <w:rPr>
          <w:rStyle w:val="Refdecomentrio"/>
        </w:rPr>
        <w:commentReference w:id="330"/>
      </w:r>
    </w:p>
    <w:p w14:paraId="5B3738A6" w14:textId="4DA9D198" w:rsidR="007F6278" w:rsidRPr="00893452" w:rsidDel="00490EAC" w:rsidRDefault="007F6278" w:rsidP="007F6278">
      <w:pPr>
        <w:pStyle w:val="Legenda"/>
        <w:rPr>
          <w:del w:id="331" w:author="Mariana Moledo" w:date="2023-11-01T07:06:00Z"/>
          <w:rFonts w:ascii="Times New Roman" w:hAnsi="Times New Roman"/>
        </w:rPr>
      </w:pPr>
      <w:del w:id="332" w:author="Mariana Moledo" w:date="2023-11-01T07:06:00Z">
        <w:r w:rsidRPr="00893452" w:rsidDel="00490EAC">
          <w:rPr>
            <w:rFonts w:ascii="Times New Roman" w:hAnsi="Times New Roman"/>
          </w:rPr>
          <w:delText xml:space="preserve">Figura </w:delText>
        </w:r>
        <w:r w:rsidRPr="00893452" w:rsidDel="00490EAC">
          <w:rPr>
            <w:rFonts w:ascii="Times New Roman" w:hAnsi="Times New Roman"/>
          </w:rPr>
          <w:fldChar w:fldCharType="begin"/>
        </w:r>
        <w:r w:rsidRPr="00893452" w:rsidDel="00490EAC">
          <w:rPr>
            <w:rFonts w:ascii="Times New Roman" w:hAnsi="Times New Roman"/>
          </w:rPr>
          <w:delInstrText xml:space="preserve"> SEQ Figura \* ARABIC </w:delInstrText>
        </w:r>
        <w:r w:rsidRPr="00893452" w:rsidDel="00490EAC">
          <w:rPr>
            <w:rFonts w:ascii="Times New Roman" w:hAnsi="Times New Roman"/>
          </w:rPr>
          <w:fldChar w:fldCharType="separate"/>
        </w:r>
      </w:del>
      <w:ins w:id="333" w:author="Gustavo  Alexandre" w:date="2023-10-29T21:33:00Z">
        <w:del w:id="334" w:author="Mariana Moledo" w:date="2023-11-01T07:06:00Z">
          <w:r w:rsidR="003E17BA" w:rsidDel="00490EAC">
            <w:rPr>
              <w:rFonts w:ascii="Times New Roman" w:hAnsi="Times New Roman"/>
              <w:noProof/>
            </w:rPr>
            <w:delText>7</w:delText>
          </w:r>
        </w:del>
      </w:ins>
      <w:del w:id="335" w:author="Mariana Moledo" w:date="2023-11-01T07:06:00Z">
        <w:r w:rsidRPr="00893452" w:rsidDel="00490EAC">
          <w:rPr>
            <w:rFonts w:ascii="Times New Roman" w:hAnsi="Times New Roman"/>
            <w:noProof/>
          </w:rPr>
          <w:delText>6</w:delText>
        </w:r>
        <w:r w:rsidRPr="00893452" w:rsidDel="00490EAC">
          <w:rPr>
            <w:rFonts w:ascii="Times New Roman" w:hAnsi="Times New Roman"/>
          </w:rPr>
          <w:fldChar w:fldCharType="end"/>
        </w:r>
      </w:del>
    </w:p>
    <w:p w14:paraId="7085294B" w14:textId="77777777" w:rsidR="007F6278" w:rsidRPr="00893452" w:rsidRDefault="007F6278" w:rsidP="007F6278">
      <w:pPr>
        <w:rPr>
          <w:rFonts w:ascii="Times New Roman" w:hAnsi="Times New Roman"/>
        </w:rPr>
      </w:pPr>
      <w:r w:rsidRPr="00893452">
        <w:rPr>
          <w:rFonts w:ascii="Times New Roman" w:hAnsi="Times New Roman"/>
        </w:rPr>
        <w:t>Por exemplo, o Cluster 0, com média 0.0 em "SEMESTREINGRESSO_1" e 1.0 em "SEMESTREINGRESSO_2", indica que a maioria dos membros deste grupo ingressou no segundo semestre acadêmico. Além disso, este cluster é predominantemente composto por indivíduos do sexo feminino ("SEXO_F"). No que diz respeito à preferência de área de estudo, cerca de 52% dos membros pertencem à área de Humanas ("Grupo_area_curso_Humanas"), enquanto aproximadamente 30% escolheram a área de Exatas ("Grupo_area_curso_Exatas").</w:t>
      </w:r>
    </w:p>
    <w:p w14:paraId="3F8E1F27" w14:textId="77777777" w:rsidR="007F6278" w:rsidRPr="00893452" w:rsidRDefault="007F6278" w:rsidP="007F6278">
      <w:pPr>
        <w:rPr>
          <w:rFonts w:ascii="Times New Roman" w:hAnsi="Times New Roman"/>
        </w:rPr>
      </w:pPr>
      <w:r w:rsidRPr="00893452">
        <w:rPr>
          <w:rFonts w:ascii="Times New Roman" w:hAnsi="Times New Roman"/>
        </w:rPr>
        <w:t>Essa representação gráfica é uma ferramenta valiosa para identificar visualmente padrões, relações e discrepâncias nos dados dos clusters, contribuindo para uma compreensão mais profunda das características distintas de cada grupo.</w:t>
      </w:r>
    </w:p>
    <w:p w14:paraId="4A4DED37" w14:textId="3E509C85" w:rsidR="007F6278" w:rsidRPr="00893452" w:rsidRDefault="007F6278" w:rsidP="007F6278">
      <w:pPr>
        <w:rPr>
          <w:rFonts w:ascii="Times New Roman" w:hAnsi="Times New Roman"/>
        </w:rPr>
      </w:pPr>
      <w:r w:rsidRPr="00893452">
        <w:rPr>
          <w:rFonts w:ascii="Times New Roman" w:hAnsi="Times New Roman"/>
        </w:rPr>
        <w:t xml:space="preserve">Uma forma adicional de compreender os clusters é através da análise do Silhouette Score, que neste caso específico apresentou um valor de 0.61. Este resultado sugere que a segmentação dos dados em clusters foi bem-sucedida, pois o Silhouette Score se aproxima de 1. Isso indica que os pontos de dados estão bem próximos e coesos dentro de seus respectivos clusters, denotando uma clara separação entre os grupos. Um </w:t>
      </w:r>
      <w:r w:rsidRPr="00FA1D3B">
        <w:rPr>
          <w:rFonts w:ascii="Times New Roman" w:hAnsi="Times New Roman"/>
          <w:i/>
          <w:iCs/>
          <w:rPrChange w:id="336" w:author="Gustavo  Alexandre" w:date="2023-10-29T21:44:00Z">
            <w:rPr>
              <w:rFonts w:ascii="Times New Roman" w:hAnsi="Times New Roman"/>
            </w:rPr>
          </w:rPrChange>
        </w:rPr>
        <w:t>Silhouette Score</w:t>
      </w:r>
      <w:r w:rsidRPr="00893452">
        <w:rPr>
          <w:rFonts w:ascii="Times New Roman" w:hAnsi="Times New Roman"/>
        </w:rPr>
        <w:t xml:space="preserve"> tão próximo de 1 é um indicativo de uma alta qualidade na formação dos clusters, onde os pontos de dados dentro de cada cluster são mais similares entre si do que com aqueles pertencentes a outros clusters. </w:t>
      </w:r>
      <w:commentRangeStart w:id="337"/>
      <w:r w:rsidRPr="00893452">
        <w:rPr>
          <w:rFonts w:ascii="Times New Roman" w:hAnsi="Times New Roman"/>
        </w:rPr>
        <w:t xml:space="preserve">Em resumo, o valor obtido é altamente positivo, indicando </w:t>
      </w:r>
      <w:r w:rsidRPr="00893452">
        <w:rPr>
          <w:rFonts w:ascii="Times New Roman" w:hAnsi="Times New Roman"/>
        </w:rPr>
        <w:lastRenderedPageBreak/>
        <w:t>que o processo de cluster</w:t>
      </w:r>
      <w:ins w:id="338" w:author="Gustavo  Alexandre" w:date="2023-10-29T21:45:00Z">
        <w:r w:rsidR="00FA1D3B">
          <w:rPr>
            <w:rFonts w:ascii="Times New Roman" w:hAnsi="Times New Roman"/>
          </w:rPr>
          <w:t>ização</w:t>
        </w:r>
      </w:ins>
      <w:del w:id="339" w:author="Gustavo  Alexandre" w:date="2023-10-29T21:45:00Z">
        <w:r w:rsidRPr="00893452" w:rsidDel="00FA1D3B">
          <w:rPr>
            <w:rFonts w:ascii="Times New Roman" w:hAnsi="Times New Roman"/>
          </w:rPr>
          <w:delText>ing</w:delText>
        </w:r>
      </w:del>
      <w:r w:rsidRPr="00893452">
        <w:rPr>
          <w:rFonts w:ascii="Times New Roman" w:hAnsi="Times New Roman"/>
        </w:rPr>
        <w:t xml:space="preserve"> foi </w:t>
      </w:r>
      <w:del w:id="340" w:author="Mariana Moledo" w:date="2023-11-01T06:51:00Z">
        <w:r w:rsidRPr="00893452" w:rsidDel="00140209">
          <w:rPr>
            <w:rFonts w:ascii="Times New Roman" w:hAnsi="Times New Roman"/>
          </w:rPr>
          <w:delText xml:space="preserve">eficaz </w:delText>
        </w:r>
      </w:del>
      <w:ins w:id="341" w:author="Mariana Moledo" w:date="2023-11-01T06:51:00Z">
        <w:r w:rsidR="00140209">
          <w:rPr>
            <w:rFonts w:ascii="Times New Roman" w:hAnsi="Times New Roman"/>
          </w:rPr>
          <w:t>satisfatório</w:t>
        </w:r>
        <w:r w:rsidR="00140209" w:rsidRPr="00893452">
          <w:rPr>
            <w:rFonts w:ascii="Times New Roman" w:hAnsi="Times New Roman"/>
          </w:rPr>
          <w:t xml:space="preserve"> </w:t>
        </w:r>
      </w:ins>
      <w:r w:rsidRPr="00893452">
        <w:rPr>
          <w:rFonts w:ascii="Times New Roman" w:hAnsi="Times New Roman"/>
        </w:rPr>
        <w:t xml:space="preserve">e que os dados foram agrupados de maneira distinta e bem </w:t>
      </w:r>
      <w:del w:id="342" w:author="Mariana Moledo" w:date="2023-11-01T06:52:00Z">
        <w:r w:rsidRPr="00893452" w:rsidDel="00140209">
          <w:rPr>
            <w:rFonts w:ascii="Times New Roman" w:hAnsi="Times New Roman"/>
          </w:rPr>
          <w:delText>definida</w:delText>
        </w:r>
        <w:commentRangeEnd w:id="337"/>
        <w:r w:rsidR="00FA0BFA" w:rsidDel="00140209">
          <w:rPr>
            <w:rStyle w:val="Refdecomentrio"/>
          </w:rPr>
          <w:commentReference w:id="337"/>
        </w:r>
      </w:del>
      <w:ins w:id="343" w:author="Mariana Moledo" w:date="2023-11-01T06:52:00Z">
        <w:r w:rsidR="00140209">
          <w:rPr>
            <w:rFonts w:ascii="Times New Roman" w:hAnsi="Times New Roman"/>
          </w:rPr>
          <w:t>balizada</w:t>
        </w:r>
      </w:ins>
      <w:r w:rsidRPr="00893452">
        <w:rPr>
          <w:rFonts w:ascii="Times New Roman" w:hAnsi="Times New Roman"/>
        </w:rPr>
        <w:t>.</w:t>
      </w:r>
    </w:p>
    <w:p w14:paraId="2A922CDA" w14:textId="77777777" w:rsidR="007F6278" w:rsidRPr="00893452" w:rsidRDefault="007F6278" w:rsidP="00392C60">
      <w:pPr>
        <w:pStyle w:val="Ttulo2"/>
        <w:rPr>
          <w:rFonts w:ascii="Times New Roman" w:hAnsi="Times New Roman"/>
        </w:rPr>
      </w:pPr>
      <w:r w:rsidRPr="00893452">
        <w:rPr>
          <w:rFonts w:ascii="Times New Roman" w:hAnsi="Times New Roman"/>
        </w:rPr>
        <w:t>Árvore de Decisão</w:t>
      </w:r>
    </w:p>
    <w:p w14:paraId="44CF60D1" w14:textId="77777777" w:rsidR="007F6278" w:rsidRPr="00893452" w:rsidRDefault="007F6278" w:rsidP="007F6278">
      <w:pPr>
        <w:rPr>
          <w:rFonts w:ascii="Times New Roman" w:hAnsi="Times New Roman"/>
        </w:rPr>
      </w:pPr>
      <w:r w:rsidRPr="00893452">
        <w:rPr>
          <w:rFonts w:ascii="Times New Roman" w:hAnsi="Times New Roman"/>
        </w:rPr>
        <w:t>Utilizar uma árvore de decisão para entender como a classificação dos clusters foi realizada é uma abordagem valiosa na análise de dados. As árvores de decisão oferecem uma representação visual e interpretável das regras que orientam as decisões do modelo. Quando aplicadas aos dados de cluster, essas árvores podem revelar quais características ou variáveis são mais influentes na separação dos dados em grupos distintos. Cada nó da árvore representa uma decisão baseada em uma característica específica, e as ramificações indicam os caminhos que levam a diferentes grupos. Isso permite identificar os critérios subjacentes que contribuíram para a formação dos clusters.</w:t>
      </w:r>
    </w:p>
    <w:p w14:paraId="0F5FA6B6" w14:textId="77777777" w:rsidR="00140209" w:rsidRDefault="00245F41" w:rsidP="00140209">
      <w:pPr>
        <w:keepNext/>
        <w:rPr>
          <w:ins w:id="344" w:author="Mariana Moledo" w:date="2023-11-01T06:52:00Z"/>
        </w:rPr>
      </w:pPr>
      <w:r>
        <w:rPr>
          <w:rFonts w:ascii="Times New Roman" w:hAnsi="Times New Roman"/>
          <w:noProof/>
        </w:rPr>
        <w:drawing>
          <wp:inline distT="0" distB="0" distL="0" distR="0" wp14:anchorId="21BFB2EB" wp14:editId="6C0727A7">
            <wp:extent cx="5581650" cy="3867150"/>
            <wp:effectExtent l="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1650" cy="3867150"/>
                    </a:xfrm>
                    <a:prstGeom prst="rect">
                      <a:avLst/>
                    </a:prstGeom>
                    <a:noFill/>
                    <a:ln>
                      <a:noFill/>
                    </a:ln>
                  </pic:spPr>
                </pic:pic>
              </a:graphicData>
            </a:graphic>
          </wp:inline>
        </w:drawing>
      </w:r>
    </w:p>
    <w:p w14:paraId="62C1FF8D" w14:textId="6FE996CF" w:rsidR="007F6278" w:rsidRPr="00893452" w:rsidRDefault="00140209">
      <w:pPr>
        <w:pStyle w:val="Legenda"/>
        <w:rPr>
          <w:rFonts w:ascii="Times New Roman" w:hAnsi="Times New Roman"/>
        </w:rPr>
        <w:pPrChange w:id="345" w:author="Mariana Moledo" w:date="2023-11-01T06:52:00Z">
          <w:pPr>
            <w:keepNext/>
          </w:pPr>
        </w:pPrChange>
      </w:pPr>
      <w:ins w:id="346" w:author="Mariana Moledo" w:date="2023-11-01T06:52:00Z">
        <w:r>
          <w:t xml:space="preserve">Figura </w:t>
        </w:r>
      </w:ins>
      <w:ins w:id="347" w:author="Mariana Moledo" w:date="2023-11-01T07:06:00Z">
        <w:r w:rsidR="00490EAC">
          <w:t>7</w:t>
        </w:r>
      </w:ins>
      <w:ins w:id="348" w:author="Mariana Moledo" w:date="2023-11-01T06:52:00Z">
        <w:r>
          <w:t xml:space="preserve"> - Árvore de Decisão</w:t>
        </w:r>
      </w:ins>
    </w:p>
    <w:p w14:paraId="4775A4F4" w14:textId="0F02EFD3" w:rsidR="007F6278" w:rsidRPr="00893452" w:rsidDel="00490EAC" w:rsidRDefault="007F6278" w:rsidP="007F6278">
      <w:pPr>
        <w:pStyle w:val="Legenda"/>
        <w:rPr>
          <w:del w:id="349" w:author="Mariana Moledo" w:date="2023-11-01T07:06:00Z"/>
          <w:rFonts w:ascii="Times New Roman" w:hAnsi="Times New Roman"/>
        </w:rPr>
      </w:pPr>
      <w:del w:id="350" w:author="Mariana Moledo" w:date="2023-11-01T07:06:00Z">
        <w:r w:rsidRPr="00893452" w:rsidDel="00490EAC">
          <w:rPr>
            <w:rFonts w:ascii="Times New Roman" w:hAnsi="Times New Roman"/>
          </w:rPr>
          <w:delText xml:space="preserve">Figura </w:delText>
        </w:r>
        <w:r w:rsidRPr="00893452" w:rsidDel="00490EAC">
          <w:rPr>
            <w:rFonts w:ascii="Times New Roman" w:hAnsi="Times New Roman"/>
          </w:rPr>
          <w:fldChar w:fldCharType="begin"/>
        </w:r>
        <w:r w:rsidRPr="00893452" w:rsidDel="00490EAC">
          <w:rPr>
            <w:rFonts w:ascii="Times New Roman" w:hAnsi="Times New Roman"/>
          </w:rPr>
          <w:delInstrText xml:space="preserve"> SEQ Figura \* ARABIC </w:delInstrText>
        </w:r>
        <w:r w:rsidRPr="00893452" w:rsidDel="00490EAC">
          <w:rPr>
            <w:rFonts w:ascii="Times New Roman" w:hAnsi="Times New Roman"/>
          </w:rPr>
          <w:fldChar w:fldCharType="separate"/>
        </w:r>
      </w:del>
      <w:ins w:id="351" w:author="Gustavo  Alexandre" w:date="2023-10-29T21:33:00Z">
        <w:del w:id="352" w:author="Mariana Moledo" w:date="2023-11-01T07:06:00Z">
          <w:r w:rsidR="003E17BA" w:rsidDel="00490EAC">
            <w:rPr>
              <w:rFonts w:ascii="Times New Roman" w:hAnsi="Times New Roman"/>
              <w:noProof/>
            </w:rPr>
            <w:delText>8</w:delText>
          </w:r>
        </w:del>
      </w:ins>
      <w:del w:id="353" w:author="Mariana Moledo" w:date="2023-11-01T07:06:00Z">
        <w:r w:rsidRPr="00893452" w:rsidDel="00490EAC">
          <w:rPr>
            <w:rFonts w:ascii="Times New Roman" w:hAnsi="Times New Roman"/>
            <w:noProof/>
          </w:rPr>
          <w:delText>7</w:delText>
        </w:r>
        <w:r w:rsidRPr="00893452" w:rsidDel="00490EAC">
          <w:rPr>
            <w:rFonts w:ascii="Times New Roman" w:hAnsi="Times New Roman"/>
          </w:rPr>
          <w:fldChar w:fldCharType="end"/>
        </w:r>
      </w:del>
    </w:p>
    <w:p w14:paraId="4F99A804" w14:textId="408069F7" w:rsidR="00761A1E" w:rsidRDefault="007F6278" w:rsidP="00761A1E">
      <w:pPr>
        <w:spacing w:after="240"/>
        <w:rPr>
          <w:rFonts w:ascii="Times New Roman" w:hAnsi="Times New Roman"/>
        </w:rPr>
      </w:pPr>
      <w:r w:rsidRPr="00893452">
        <w:rPr>
          <w:rFonts w:ascii="Times New Roman" w:hAnsi="Times New Roman"/>
          <w:szCs w:val="24"/>
        </w:rPr>
        <w:t>Essa árvore de decisão ilustra como as características, tais como gênero, semestre de ingresso e grupo de área do curso, são utilizadas para classificar os dados em diferentes clusters. Cada nó da árvore representa um ponto de decisão com base em uma característica específica, e os ramos indicam os possíveis resultados. É uma ferramenta valiosa para entender o processo de classificação e como as características influenciam nas previsões.</w:t>
      </w:r>
    </w:p>
    <w:p w14:paraId="24DD43D4" w14:textId="7254E6EC" w:rsidR="00497B8F" w:rsidRPr="00893452" w:rsidRDefault="0048578D" w:rsidP="00D03D30">
      <w:pPr>
        <w:pStyle w:val="Ttulo1"/>
        <w:numPr>
          <w:ilvl w:val="0"/>
          <w:numId w:val="25"/>
        </w:numPr>
        <w:spacing w:before="120" w:after="120"/>
        <w:ind w:hanging="720"/>
        <w:rPr>
          <w:rFonts w:ascii="Times New Roman" w:hAnsi="Times New Roman"/>
          <w:sz w:val="32"/>
          <w:szCs w:val="32"/>
        </w:rPr>
      </w:pPr>
      <w:r w:rsidRPr="00893452">
        <w:rPr>
          <w:rFonts w:ascii="Times New Roman" w:hAnsi="Times New Roman"/>
          <w:sz w:val="32"/>
          <w:szCs w:val="32"/>
        </w:rPr>
        <w:lastRenderedPageBreak/>
        <w:t>Considerações Finais</w:t>
      </w:r>
      <w:r w:rsidR="004442F5" w:rsidRPr="00893452">
        <w:rPr>
          <w:rFonts w:ascii="Times New Roman" w:hAnsi="Times New Roman"/>
          <w:sz w:val="32"/>
          <w:szCs w:val="32"/>
        </w:rPr>
        <w:tab/>
      </w:r>
      <w:r w:rsidR="004442F5" w:rsidRPr="00893452">
        <w:rPr>
          <w:rFonts w:ascii="Times New Roman" w:hAnsi="Times New Roman"/>
          <w:sz w:val="32"/>
          <w:szCs w:val="32"/>
        </w:rPr>
        <w:tab/>
      </w:r>
    </w:p>
    <w:p w14:paraId="4A854ACC" w14:textId="7CE8A3DD" w:rsidR="00D476EE" w:rsidRPr="00893452" w:rsidRDefault="00D476EE" w:rsidP="00D476EE">
      <w:pPr>
        <w:rPr>
          <w:rFonts w:ascii="Times New Roman" w:hAnsi="Times New Roman"/>
          <w:szCs w:val="24"/>
        </w:rPr>
      </w:pPr>
      <w:r w:rsidRPr="00893452">
        <w:rPr>
          <w:rFonts w:ascii="Times New Roman" w:hAnsi="Times New Roman"/>
          <w:szCs w:val="24"/>
        </w:rPr>
        <w:t>A evasão é, certamente, um dos problemas que afligem as instituições de ensino em geral (Silva Filho et al., 2007). Nesta pesquisa, realizamos uma extensa preparação dos dados, análise exploratória e pré-processamento, culminando na clusterização dos alunos com base em uma variedade de características. O conjunto de dados utilizado forneceu informações detalhadas sobre os estudantes, incluindo seu histórico acadêmico, informações demográficas e sociodemográficas, além de dados relativos a políticas públicas. Além disso, destacamos que o conjunto de dados foi utilizado previamente em uma pesquisa anterior, o que reforça sua qualidade e relevância.</w:t>
      </w:r>
    </w:p>
    <w:p w14:paraId="1D87C6CB" w14:textId="4EC49F38" w:rsidR="00497B8F" w:rsidRPr="00893452" w:rsidRDefault="00C219AD" w:rsidP="003B74CD">
      <w:pPr>
        <w:pStyle w:val="Ttulo2"/>
        <w:rPr>
          <w:rFonts w:ascii="Times New Roman" w:hAnsi="Times New Roman"/>
          <w:sz w:val="28"/>
          <w:szCs w:val="28"/>
        </w:rPr>
      </w:pPr>
      <w:r w:rsidRPr="00893452">
        <w:rPr>
          <w:rFonts w:ascii="Times New Roman" w:hAnsi="Times New Roman"/>
          <w:sz w:val="28"/>
          <w:szCs w:val="28"/>
        </w:rPr>
        <w:t xml:space="preserve">5.1. </w:t>
      </w:r>
      <w:r w:rsidR="00497B8F" w:rsidRPr="00893452">
        <w:rPr>
          <w:rFonts w:ascii="Times New Roman" w:hAnsi="Times New Roman"/>
          <w:sz w:val="28"/>
          <w:szCs w:val="28"/>
        </w:rPr>
        <w:t>Contribuições do estudo</w:t>
      </w:r>
    </w:p>
    <w:p w14:paraId="497B9CF1" w14:textId="77777777" w:rsidR="00335302" w:rsidRPr="00893452" w:rsidRDefault="00335302" w:rsidP="00335302">
      <w:pPr>
        <w:rPr>
          <w:rFonts w:ascii="Times New Roman" w:hAnsi="Times New Roman"/>
          <w:szCs w:val="24"/>
        </w:rPr>
      </w:pPr>
      <w:r w:rsidRPr="00893452">
        <w:rPr>
          <w:rFonts w:ascii="Times New Roman" w:hAnsi="Times New Roman"/>
          <w:szCs w:val="24"/>
        </w:rPr>
        <w:t>Durante a análise exploratória, identificamos tendências notáveis nos perfis dos alunos que evadiram, incluindo a predominância de alunos do sexo masculino, solteiros e com idades em torno de 23 anos. A análise também revelou a importância do semestre de ingresso e permitiu a categorização das áreas de curso em "Exatas" e "Humanas".</w:t>
      </w:r>
    </w:p>
    <w:p w14:paraId="2640A2F1" w14:textId="77777777" w:rsidR="00335302" w:rsidRPr="00893452" w:rsidRDefault="00335302" w:rsidP="00335302">
      <w:pPr>
        <w:rPr>
          <w:rFonts w:ascii="Times New Roman" w:hAnsi="Times New Roman"/>
          <w:szCs w:val="24"/>
        </w:rPr>
      </w:pPr>
      <w:r w:rsidRPr="00893452">
        <w:rPr>
          <w:rFonts w:ascii="Times New Roman" w:hAnsi="Times New Roman"/>
          <w:szCs w:val="24"/>
        </w:rPr>
        <w:t xml:space="preserve">O pré-processamento dos dados envolveu a codificação </w:t>
      </w:r>
      <w:r w:rsidRPr="00FA0BFA">
        <w:rPr>
          <w:rFonts w:ascii="Times New Roman" w:hAnsi="Times New Roman"/>
          <w:i/>
          <w:iCs/>
          <w:szCs w:val="24"/>
          <w:rPrChange w:id="354" w:author="Gustavo  Alexandre" w:date="2023-10-29T21:47:00Z">
            <w:rPr>
              <w:rFonts w:ascii="Times New Roman" w:hAnsi="Times New Roman"/>
              <w:szCs w:val="24"/>
            </w:rPr>
          </w:rPrChange>
        </w:rPr>
        <w:t>One-Hot</w:t>
      </w:r>
      <w:r w:rsidRPr="00893452">
        <w:rPr>
          <w:rFonts w:ascii="Times New Roman" w:hAnsi="Times New Roman"/>
          <w:szCs w:val="24"/>
        </w:rPr>
        <w:t xml:space="preserve"> das variáveis categóricas e a normalização </w:t>
      </w:r>
      <w:r w:rsidRPr="00FA0BFA">
        <w:rPr>
          <w:rFonts w:ascii="Times New Roman" w:hAnsi="Times New Roman"/>
          <w:i/>
          <w:iCs/>
          <w:szCs w:val="24"/>
          <w:rPrChange w:id="355" w:author="Gustavo  Alexandre" w:date="2023-10-29T21:47:00Z">
            <w:rPr>
              <w:rFonts w:ascii="Times New Roman" w:hAnsi="Times New Roman"/>
              <w:szCs w:val="24"/>
            </w:rPr>
          </w:rPrChange>
        </w:rPr>
        <w:t>Min-Max</w:t>
      </w:r>
      <w:r w:rsidRPr="00893452">
        <w:rPr>
          <w:rFonts w:ascii="Times New Roman" w:hAnsi="Times New Roman"/>
          <w:szCs w:val="24"/>
        </w:rPr>
        <w:t xml:space="preserve"> das variáveis numéricas, preparando o conjunto de dados para análises posteriores. A seleção de variáveis desempenhou um papel fundamental na otimização da qualidade do conjunto de dados, eliminando características de baixa variância e reduzindo a dimensionalidade.</w:t>
      </w:r>
    </w:p>
    <w:p w14:paraId="18B7C5C7" w14:textId="77777777" w:rsidR="00335302" w:rsidRPr="00893452" w:rsidRDefault="00335302" w:rsidP="00335302">
      <w:pPr>
        <w:rPr>
          <w:rFonts w:ascii="Times New Roman" w:hAnsi="Times New Roman"/>
          <w:szCs w:val="24"/>
        </w:rPr>
      </w:pPr>
      <w:r w:rsidRPr="00893452">
        <w:rPr>
          <w:rFonts w:ascii="Times New Roman" w:hAnsi="Times New Roman"/>
          <w:szCs w:val="24"/>
        </w:rPr>
        <w:t xml:space="preserve">A clusterização dos alunos com o algoritmo K-Means e a análise do </w:t>
      </w:r>
      <w:r w:rsidRPr="002B2269">
        <w:rPr>
          <w:rFonts w:ascii="Times New Roman" w:hAnsi="Times New Roman"/>
          <w:i/>
          <w:iCs/>
          <w:szCs w:val="24"/>
          <w:rPrChange w:id="356" w:author="Gustavo  Alexandre" w:date="2023-10-29T21:37:00Z">
            <w:rPr>
              <w:rFonts w:ascii="Times New Roman" w:hAnsi="Times New Roman"/>
              <w:szCs w:val="24"/>
            </w:rPr>
          </w:rPrChange>
        </w:rPr>
        <w:t>Silhouette Score</w:t>
      </w:r>
      <w:r w:rsidRPr="00893452">
        <w:rPr>
          <w:rFonts w:ascii="Times New Roman" w:hAnsi="Times New Roman"/>
          <w:szCs w:val="24"/>
        </w:rPr>
        <w:t xml:space="preserve"> demonstraram a eficácia do processo de clusterização, resultando em grupos bem definidos e distintos. A representação visual dos clusters através de uma árvore de decisão destacou como as características, como gênero, semestre de ingresso e grupo de área do curso, influenciaram as previsões.</w:t>
      </w:r>
    </w:p>
    <w:p w14:paraId="5D2B2F0B" w14:textId="77777777" w:rsidR="00335302" w:rsidRPr="00893452" w:rsidRDefault="00335302" w:rsidP="00335302">
      <w:pPr>
        <w:rPr>
          <w:rFonts w:ascii="Times New Roman" w:hAnsi="Times New Roman"/>
          <w:szCs w:val="24"/>
        </w:rPr>
      </w:pPr>
      <w:r w:rsidRPr="00893452">
        <w:rPr>
          <w:rFonts w:ascii="Times New Roman" w:hAnsi="Times New Roman"/>
          <w:szCs w:val="24"/>
        </w:rPr>
        <w:t xml:space="preserve">Essa pesquisa forneceu uma visão das características e dos perfis dos alunos evadidos, identificando fatores que podem estar relacionados à evasão. A análise dessas informações é essencial para o desenvolvimento de estratégias de retenção e apoio aos alunos, com o objetivo de reduzir as taxas de evasão no ensino superior. Além disso, as técnicas de pré-processamento e clusterização empregadas são valiosas para a análise de conjuntos de dados complexos e a compreensão das relações subjacentes. </w:t>
      </w:r>
    </w:p>
    <w:p w14:paraId="5CB8AB56" w14:textId="71F9C8EB" w:rsidR="00335302" w:rsidRPr="00893452" w:rsidRDefault="00C219AD" w:rsidP="003B74CD">
      <w:pPr>
        <w:pStyle w:val="Ttulo2"/>
        <w:rPr>
          <w:rFonts w:ascii="Times New Roman" w:hAnsi="Times New Roman"/>
          <w:sz w:val="28"/>
          <w:szCs w:val="28"/>
        </w:rPr>
      </w:pPr>
      <w:r w:rsidRPr="00893452">
        <w:rPr>
          <w:rFonts w:ascii="Times New Roman" w:hAnsi="Times New Roman"/>
          <w:sz w:val="28"/>
          <w:szCs w:val="28"/>
        </w:rPr>
        <w:t>5.2</w:t>
      </w:r>
      <w:r w:rsidR="00361A48" w:rsidRPr="00893452">
        <w:rPr>
          <w:rFonts w:ascii="Times New Roman" w:hAnsi="Times New Roman"/>
          <w:sz w:val="28"/>
          <w:szCs w:val="28"/>
        </w:rPr>
        <w:t xml:space="preserve">. </w:t>
      </w:r>
      <w:r w:rsidR="00335302" w:rsidRPr="00893452">
        <w:rPr>
          <w:rFonts w:ascii="Times New Roman" w:hAnsi="Times New Roman"/>
          <w:sz w:val="28"/>
          <w:szCs w:val="28"/>
        </w:rPr>
        <w:t>Trabalhos Futuros</w:t>
      </w:r>
    </w:p>
    <w:p w14:paraId="3391E320" w14:textId="77777777" w:rsidR="00335302" w:rsidRPr="00893452" w:rsidRDefault="00335302" w:rsidP="00BE6C4D">
      <w:pPr>
        <w:rPr>
          <w:rFonts w:ascii="Times New Roman" w:hAnsi="Times New Roman"/>
        </w:rPr>
      </w:pPr>
      <w:r w:rsidRPr="00893452">
        <w:rPr>
          <w:rFonts w:ascii="Times New Roman" w:hAnsi="Times New Roman"/>
        </w:rPr>
        <w:t>Embora este estudo se restrinja à investigação de uma única instituição de ensino superior e a uma ampla área de conhecimento, ele oferece uma valiosa contribuição para a pesquisa sobre evasão. Isso ocorre ao apresentar métodos e análises que podem ser aplicados em diferentes cursos e instituições de ensino superior. Essa pesquisa contribui não apenas para a compreensão da evasão estudantil, mas também para a aplicação de técnicas avançadas de análise de dados em contextos educacionais.</w:t>
      </w:r>
    </w:p>
    <w:p w14:paraId="7EC31724" w14:textId="31CF7258" w:rsidR="00335302" w:rsidRPr="00893452" w:rsidRDefault="00335302">
      <w:pPr>
        <w:spacing w:after="240"/>
        <w:rPr>
          <w:rFonts w:ascii="Times New Roman" w:hAnsi="Times New Roman"/>
        </w:rPr>
        <w:pPrChange w:id="357" w:author="Gustavo  Alexandre" w:date="2023-10-29T21:49:00Z">
          <w:pPr/>
        </w:pPrChange>
      </w:pPr>
      <w:r w:rsidRPr="00893452">
        <w:rPr>
          <w:rFonts w:ascii="Times New Roman" w:hAnsi="Times New Roman"/>
        </w:rPr>
        <w:t>Como continuação deste estudo, é promissor explorar abordagens adicionais que ampliem a compreensão da evasão de estudantes e melhorem as estratégias de retenção. Um caminho interessante seria a aplicação de</w:t>
      </w:r>
      <w:r w:rsidR="00960AB7" w:rsidRPr="00893452">
        <w:rPr>
          <w:rFonts w:ascii="Times New Roman" w:hAnsi="Times New Roman"/>
        </w:rPr>
        <w:t xml:space="preserve"> </w:t>
      </w:r>
      <w:del w:id="358" w:author="Gustavo  Alexandre" w:date="2023-10-29T21:48:00Z">
        <w:r w:rsidR="00960AB7" w:rsidRPr="00893452" w:rsidDel="00726727">
          <w:rPr>
            <w:rFonts w:ascii="Times New Roman" w:hAnsi="Times New Roman"/>
          </w:rPr>
          <w:delText xml:space="preserve">um </w:delText>
        </w:r>
      </w:del>
      <w:r w:rsidR="00960AB7" w:rsidRPr="00893452">
        <w:rPr>
          <w:rFonts w:ascii="Times New Roman" w:hAnsi="Times New Roman"/>
        </w:rPr>
        <w:t>outr</w:t>
      </w:r>
      <w:ins w:id="359" w:author="Gustavo  Alexandre" w:date="2023-10-29T21:48:00Z">
        <w:r w:rsidR="00726727">
          <w:rPr>
            <w:rFonts w:ascii="Times New Roman" w:hAnsi="Times New Roman"/>
          </w:rPr>
          <w:t>as</w:t>
        </w:r>
      </w:ins>
      <w:del w:id="360" w:author="Gustavo  Alexandre" w:date="2023-10-29T21:48:00Z">
        <w:r w:rsidR="00960AB7" w:rsidRPr="00893452" w:rsidDel="00726727">
          <w:rPr>
            <w:rFonts w:ascii="Times New Roman" w:hAnsi="Times New Roman"/>
          </w:rPr>
          <w:delText>o</w:delText>
        </w:r>
      </w:del>
      <w:r w:rsidRPr="00893452">
        <w:rPr>
          <w:rFonts w:ascii="Times New Roman" w:hAnsi="Times New Roman"/>
        </w:rPr>
        <w:t xml:space="preserve"> </w:t>
      </w:r>
      <w:del w:id="361" w:author="Gustavo  Alexandre" w:date="2023-10-29T21:48:00Z">
        <w:r w:rsidR="00960AB7" w:rsidRPr="00893452" w:rsidDel="00726727">
          <w:rPr>
            <w:rFonts w:ascii="Times New Roman" w:hAnsi="Times New Roman"/>
          </w:rPr>
          <w:delText xml:space="preserve">modelo </w:delText>
        </w:r>
      </w:del>
      <w:ins w:id="362" w:author="Gustavo  Alexandre" w:date="2023-10-29T21:48:00Z">
        <w:r w:rsidR="00726727">
          <w:rPr>
            <w:rFonts w:ascii="Times New Roman" w:hAnsi="Times New Roman"/>
          </w:rPr>
          <w:t>técnicas</w:t>
        </w:r>
        <w:r w:rsidR="00726727" w:rsidRPr="00893452">
          <w:rPr>
            <w:rFonts w:ascii="Times New Roman" w:hAnsi="Times New Roman"/>
          </w:rPr>
          <w:t xml:space="preserve"> </w:t>
        </w:r>
      </w:ins>
      <w:r w:rsidRPr="00893452">
        <w:rPr>
          <w:rFonts w:ascii="Times New Roman" w:hAnsi="Times New Roman"/>
        </w:rPr>
        <w:t xml:space="preserve">de </w:t>
      </w:r>
      <w:ins w:id="363" w:author="Gustavo  Alexandre" w:date="2023-10-29T21:39:00Z">
        <w:r w:rsidR="00CC040E">
          <w:rPr>
            <w:rFonts w:ascii="Times New Roman" w:hAnsi="Times New Roman"/>
          </w:rPr>
          <w:t>ML</w:t>
        </w:r>
      </w:ins>
      <w:del w:id="364" w:author="Gustavo  Alexandre" w:date="2023-10-29T21:39:00Z">
        <w:r w:rsidR="00960AB7" w:rsidRPr="002B2269" w:rsidDel="00CC040E">
          <w:rPr>
            <w:rFonts w:ascii="Times New Roman" w:hAnsi="Times New Roman"/>
          </w:rPr>
          <w:delText>M</w:delText>
        </w:r>
        <w:r w:rsidRPr="002B2269" w:rsidDel="00CC040E">
          <w:rPr>
            <w:rFonts w:ascii="Times New Roman" w:hAnsi="Times New Roman"/>
          </w:rPr>
          <w:delText xml:space="preserve">achine </w:delText>
        </w:r>
        <w:r w:rsidR="00960AB7" w:rsidRPr="002B2269" w:rsidDel="00CC040E">
          <w:rPr>
            <w:rFonts w:ascii="Times New Roman" w:hAnsi="Times New Roman"/>
          </w:rPr>
          <w:delText>L</w:delText>
        </w:r>
        <w:r w:rsidRPr="002B2269" w:rsidDel="00CC040E">
          <w:rPr>
            <w:rFonts w:ascii="Times New Roman" w:hAnsi="Times New Roman"/>
          </w:rPr>
          <w:delText>earning</w:delText>
        </w:r>
      </w:del>
      <w:del w:id="365" w:author="Gustavo  Alexandre" w:date="2023-10-29T21:48:00Z">
        <w:r w:rsidRPr="00893452" w:rsidDel="00726727">
          <w:rPr>
            <w:rFonts w:ascii="Times New Roman" w:hAnsi="Times New Roman"/>
          </w:rPr>
          <w:delText>, como Máquinas de Vetores de Suporte (SVM),</w:delText>
        </w:r>
      </w:del>
      <w:r w:rsidRPr="00893452">
        <w:rPr>
          <w:rFonts w:ascii="Times New Roman" w:hAnsi="Times New Roman"/>
        </w:rPr>
        <w:t xml:space="preserve"> </w:t>
      </w:r>
      <w:ins w:id="366" w:author="Mariana Moledo" w:date="2023-11-01T06:53:00Z">
        <w:r w:rsidR="00140209" w:rsidRPr="00140209">
          <w:rPr>
            <w:rFonts w:ascii="Times New Roman" w:hAnsi="Times New Roman"/>
          </w:rPr>
          <w:t>para avaliar outra técnicas de predição a fim de observar em outra perspectiva a evasão</w:t>
        </w:r>
        <w:r w:rsidR="00140209" w:rsidRPr="00140209" w:rsidDel="00140209">
          <w:rPr>
            <w:rFonts w:ascii="Times New Roman" w:hAnsi="Times New Roman"/>
          </w:rPr>
          <w:t xml:space="preserve"> </w:t>
        </w:r>
      </w:ins>
      <w:commentRangeStart w:id="367"/>
      <w:del w:id="368" w:author="Mariana Moledo" w:date="2023-11-01T06:53:00Z">
        <w:r w:rsidRPr="00893452" w:rsidDel="00140209">
          <w:rPr>
            <w:rFonts w:ascii="Times New Roman" w:hAnsi="Times New Roman"/>
          </w:rPr>
          <w:delText xml:space="preserve">para desenvolver </w:delText>
        </w:r>
        <w:r w:rsidRPr="00A4703E" w:rsidDel="00140209">
          <w:rPr>
            <w:rFonts w:ascii="Times New Roman" w:hAnsi="Times New Roman"/>
            <w:b/>
            <w:bCs/>
            <w:color w:val="FF0000"/>
            <w:rPrChange w:id="369" w:author="Gustavo  Alexandre" w:date="2023-10-29T21:48:00Z">
              <w:rPr>
                <w:rFonts w:ascii="Times New Roman" w:hAnsi="Times New Roman"/>
              </w:rPr>
            </w:rPrChange>
          </w:rPr>
          <w:delText xml:space="preserve">previsões </w:delText>
        </w:r>
        <w:r w:rsidRPr="00A4703E" w:rsidDel="00140209">
          <w:rPr>
            <w:rFonts w:ascii="Times New Roman" w:hAnsi="Times New Roman"/>
            <w:b/>
            <w:bCs/>
            <w:color w:val="FF0000"/>
            <w:rPrChange w:id="370" w:author="Gustavo  Alexandre" w:date="2023-10-29T21:48:00Z">
              <w:rPr>
                <w:rFonts w:ascii="Times New Roman" w:hAnsi="Times New Roman"/>
              </w:rPr>
            </w:rPrChange>
          </w:rPr>
          <w:lastRenderedPageBreak/>
          <w:delText>mais precisas</w:delText>
        </w:r>
        <w:r w:rsidRPr="00893452" w:rsidDel="00140209">
          <w:rPr>
            <w:rFonts w:ascii="Times New Roman" w:hAnsi="Times New Roman"/>
          </w:rPr>
          <w:delText xml:space="preserve"> sobre a probabilidade de evasão </w:delText>
        </w:r>
      </w:del>
      <w:r w:rsidRPr="00893452">
        <w:rPr>
          <w:rFonts w:ascii="Times New Roman" w:hAnsi="Times New Roman"/>
        </w:rPr>
        <w:t>de estudantes</w:t>
      </w:r>
      <w:commentRangeEnd w:id="367"/>
      <w:r w:rsidR="00D81F57">
        <w:rPr>
          <w:rStyle w:val="Refdecomentrio"/>
        </w:rPr>
        <w:commentReference w:id="367"/>
      </w:r>
      <w:r w:rsidRPr="00893452">
        <w:rPr>
          <w:rFonts w:ascii="Times New Roman" w:hAnsi="Times New Roman"/>
        </w:rPr>
        <w:t>. Além disso, considerar a incorporação de novas variáveis e dados contextuais, como informações sobre o ambiente acadêmico</w:t>
      </w:r>
      <w:r w:rsidR="00960AB7" w:rsidRPr="00893452">
        <w:rPr>
          <w:rFonts w:ascii="Times New Roman" w:hAnsi="Times New Roman"/>
        </w:rPr>
        <w:t>, distância entre a residência do aluno e a Universidade</w:t>
      </w:r>
      <w:r w:rsidRPr="00893452">
        <w:rPr>
          <w:rFonts w:ascii="Times New Roman" w:hAnsi="Times New Roman"/>
        </w:rPr>
        <w:t xml:space="preserve"> e eventos específicos da instituição, pode enriquecer a análise e a capacidade de previsão. Essas abordagens poderiam contribuir para um entendimento mais abrangente e preciso da evasão de estudantes, permitindo a implementação de intervenções personalizadas e eficazes para a retenção acadêmica.</w:t>
      </w:r>
    </w:p>
    <w:p w14:paraId="1D5BBC16" w14:textId="77777777" w:rsidR="00E02036" w:rsidRPr="00893452" w:rsidRDefault="00E02036">
      <w:pPr>
        <w:pStyle w:val="Ttulo1"/>
        <w:spacing w:after="240"/>
        <w:rPr>
          <w:rFonts w:ascii="Times New Roman" w:hAnsi="Times New Roman"/>
          <w:sz w:val="32"/>
          <w:szCs w:val="32"/>
        </w:rPr>
        <w:pPrChange w:id="371" w:author="Gustavo  Alexandre" w:date="2023-10-29T21:49:00Z">
          <w:pPr>
            <w:pStyle w:val="Ttulo1"/>
          </w:pPr>
        </w:pPrChange>
      </w:pPr>
      <w:r w:rsidRPr="00893452">
        <w:rPr>
          <w:rFonts w:ascii="Times New Roman" w:hAnsi="Times New Roman"/>
          <w:sz w:val="32"/>
          <w:szCs w:val="32"/>
        </w:rPr>
        <w:t>Referências Bibliográficas</w:t>
      </w:r>
    </w:p>
    <w:p w14:paraId="634B6325" w14:textId="77777777" w:rsidR="009572B1" w:rsidRPr="00893452" w:rsidRDefault="009572B1">
      <w:pPr>
        <w:pStyle w:val="Reference"/>
        <w:spacing w:before="0"/>
        <w:ind w:left="0" w:firstLine="0"/>
        <w:rPr>
          <w:rFonts w:ascii="Times New Roman" w:hAnsi="Times New Roman"/>
        </w:rPr>
        <w:pPrChange w:id="372" w:author="Gustavo  Alexandre" w:date="2023-10-29T21:49:00Z">
          <w:pPr>
            <w:pStyle w:val="Reference"/>
            <w:ind w:left="0" w:firstLine="0"/>
          </w:pPr>
        </w:pPrChange>
      </w:pPr>
      <w:r w:rsidRPr="00893452">
        <w:rPr>
          <w:rFonts w:ascii="Times New Roman" w:hAnsi="Times New Roman"/>
        </w:rPr>
        <w:t>B</w:t>
      </w:r>
      <w:r w:rsidR="00E125EB" w:rsidRPr="00893452">
        <w:rPr>
          <w:rFonts w:ascii="Times New Roman" w:hAnsi="Times New Roman"/>
        </w:rPr>
        <w:t>ORGES</w:t>
      </w:r>
      <w:r w:rsidRPr="00893452">
        <w:rPr>
          <w:rFonts w:ascii="Times New Roman" w:hAnsi="Times New Roman"/>
        </w:rPr>
        <w:t>, E. H. N. (2019). Modelos teóricos de análise da evasão no ensino superior aplicados à pesquisa sobre acompanhamento acadêmico dos discentes do setor público. Enfoques, 0(0), 83–95.</w:t>
      </w:r>
    </w:p>
    <w:p w14:paraId="5E276366" w14:textId="77777777" w:rsidR="00D5548B" w:rsidRPr="00893452" w:rsidRDefault="00D5548B">
      <w:pPr>
        <w:pStyle w:val="Reference"/>
        <w:spacing w:before="0"/>
        <w:ind w:left="0" w:firstLine="0"/>
        <w:rPr>
          <w:rFonts w:ascii="Times New Roman" w:hAnsi="Times New Roman"/>
        </w:rPr>
        <w:pPrChange w:id="373" w:author="Gustavo  Alexandre" w:date="2023-10-29T21:49:00Z">
          <w:pPr>
            <w:pStyle w:val="Reference"/>
            <w:ind w:left="0" w:firstLine="0"/>
          </w:pPr>
        </w:pPrChange>
      </w:pPr>
    </w:p>
    <w:p w14:paraId="281D1B8B" w14:textId="77777777" w:rsidR="00D5548B" w:rsidRPr="00893452" w:rsidRDefault="00D5548B">
      <w:pPr>
        <w:pStyle w:val="Reference"/>
        <w:spacing w:before="0"/>
        <w:ind w:left="0" w:firstLine="0"/>
        <w:rPr>
          <w:rFonts w:ascii="Times New Roman" w:hAnsi="Times New Roman"/>
        </w:rPr>
        <w:pPrChange w:id="374" w:author="Gustavo  Alexandre" w:date="2023-10-29T21:49:00Z">
          <w:pPr>
            <w:pStyle w:val="Reference"/>
            <w:ind w:left="0" w:firstLine="0"/>
          </w:pPr>
        </w:pPrChange>
      </w:pPr>
      <w:r w:rsidRPr="00893452">
        <w:rPr>
          <w:rFonts w:ascii="Times New Roman" w:hAnsi="Times New Roman"/>
        </w:rPr>
        <w:t>BRUNO, L. (1996). Educação, qualificação e desenvolvimento econômico. In: BRUNO, L. (Org.). Educação e trabalho no capitalismo contemporâneo: leituras selecionadas (pp. 91-123). São Paulo: Atlas.</w:t>
      </w:r>
    </w:p>
    <w:p w14:paraId="7FB67504" w14:textId="77777777" w:rsidR="00D5548B" w:rsidRPr="00893452" w:rsidRDefault="00D5548B">
      <w:pPr>
        <w:pStyle w:val="Reference"/>
        <w:spacing w:before="0"/>
        <w:ind w:left="0" w:firstLine="0"/>
        <w:rPr>
          <w:rFonts w:ascii="Times New Roman" w:hAnsi="Times New Roman"/>
        </w:rPr>
        <w:pPrChange w:id="375" w:author="Gustavo  Alexandre" w:date="2023-10-29T21:49:00Z">
          <w:pPr>
            <w:pStyle w:val="Reference"/>
            <w:ind w:left="0" w:firstLine="0"/>
          </w:pPr>
        </w:pPrChange>
      </w:pPr>
    </w:p>
    <w:p w14:paraId="15B40C46" w14:textId="77777777" w:rsidR="00D5548B" w:rsidRPr="00893452" w:rsidRDefault="00D5548B">
      <w:pPr>
        <w:spacing w:before="0"/>
        <w:rPr>
          <w:rFonts w:ascii="Times New Roman" w:hAnsi="Times New Roman"/>
          <w:lang w:val="en-US"/>
        </w:rPr>
        <w:pPrChange w:id="376" w:author="Gustavo  Alexandre" w:date="2023-10-29T21:49:00Z">
          <w:pPr/>
        </w:pPrChange>
      </w:pPr>
      <w:r w:rsidRPr="00893452">
        <w:rPr>
          <w:rFonts w:ascii="Times New Roman" w:hAnsi="Times New Roman"/>
        </w:rPr>
        <w:t xml:space="preserve">CORDASSO, J. A. et al. Fatores Determinantes na Evasão de Acadêmicos no Ensino Superior: Estudo em um Município do Norte Mato-Grossense. </w:t>
      </w:r>
      <w:r w:rsidRPr="00893452">
        <w:rPr>
          <w:rFonts w:ascii="Times New Roman" w:hAnsi="Times New Roman"/>
          <w:lang w:val="en-US"/>
        </w:rPr>
        <w:t>25 de novembro de 2016.</w:t>
      </w:r>
    </w:p>
    <w:p w14:paraId="3747899C" w14:textId="77777777" w:rsidR="002D3EA8" w:rsidRPr="00893452" w:rsidRDefault="002D3EA8">
      <w:pPr>
        <w:pStyle w:val="Reference"/>
        <w:spacing w:before="0"/>
        <w:ind w:left="0" w:firstLine="0"/>
        <w:rPr>
          <w:rFonts w:ascii="Times New Roman" w:hAnsi="Times New Roman"/>
        </w:rPr>
        <w:pPrChange w:id="377" w:author="Gustavo  Alexandre" w:date="2023-10-29T21:49:00Z">
          <w:pPr>
            <w:pStyle w:val="Reference"/>
            <w:ind w:left="0" w:firstLine="0"/>
          </w:pPr>
        </w:pPrChange>
      </w:pPr>
    </w:p>
    <w:p w14:paraId="4E76F7A5" w14:textId="77777777" w:rsidR="00D5548B" w:rsidRPr="00893452" w:rsidRDefault="00D5548B">
      <w:pPr>
        <w:spacing w:before="0"/>
        <w:rPr>
          <w:rFonts w:ascii="Times New Roman" w:hAnsi="Times New Roman"/>
        </w:rPr>
        <w:pPrChange w:id="378" w:author="Gustavo  Alexandre" w:date="2023-10-29T21:49:00Z">
          <w:pPr/>
        </w:pPrChange>
      </w:pPr>
      <w:r w:rsidRPr="00893452">
        <w:rPr>
          <w:rFonts w:ascii="Times New Roman" w:hAnsi="Times New Roman"/>
        </w:rPr>
        <w:t xml:space="preserve">DIAS, E. C. M.; THEÓPHILO, C. R.; LOPES, M. A. S. Evasão no ensino superior: estudo dos fatores causadores da evasão no curso de Ciências Contábeis da Universidade Estadual de Montes Claros – UNIMONTES – MG. USP. Disponível em: </w:t>
      </w:r>
      <w:r w:rsidRPr="00893452">
        <w:rPr>
          <w:rFonts w:ascii="Times New Roman" w:hAnsi="Times New Roman"/>
        </w:rPr>
        <w:fldChar w:fldCharType="begin"/>
      </w:r>
      <w:r w:rsidRPr="00893452">
        <w:rPr>
          <w:rFonts w:ascii="Times New Roman" w:hAnsi="Times New Roman"/>
        </w:rPr>
        <w:instrText>HYPERLINK "https://congressousp.fipecafi.org/anais/artigos102010/an_resumo.asp?con=2&amp;cod_trabalho=419&amp;titulo=EVAS%C3O+NO+ENSINO+SUPERIOR%3A+ESTUDO+DOS+FATORES+CAUSADORES+DA+EVAS%C3O+NO+CURSO+DE+CI%CANCIAS+CONT%C1BEIS+DA"</w:instrText>
      </w:r>
      <w:r w:rsidRPr="00893452">
        <w:rPr>
          <w:rFonts w:ascii="Times New Roman" w:hAnsi="Times New Roman"/>
        </w:rPr>
      </w:r>
      <w:r w:rsidRPr="00893452">
        <w:rPr>
          <w:rFonts w:ascii="Times New Roman" w:hAnsi="Times New Roman"/>
        </w:rPr>
        <w:fldChar w:fldCharType="separate"/>
      </w:r>
      <w:r w:rsidRPr="00893452">
        <w:rPr>
          <w:rStyle w:val="Hyperlink"/>
          <w:rFonts w:ascii="Times New Roman" w:hAnsi="Times New Roman"/>
        </w:rPr>
        <w:t>https://congressousp.fipecafi.org/anais/artigos102010/an_resumo.asp?con=2&amp;cod_trabalho=419&amp;titulo=EVAS%C3O+NO+ENSINO+SUPERIOR%3A+ESTUDO+DOS+FATORES+CAUSADORES+DA+EVAS%C3O+NO+CURSO+DE+CI%CANCIAS+CONT%C1BEIS+DA</w:t>
      </w:r>
      <w:r w:rsidRPr="00893452">
        <w:rPr>
          <w:rFonts w:ascii="Times New Roman" w:hAnsi="Times New Roman"/>
        </w:rPr>
        <w:fldChar w:fldCharType="end"/>
      </w:r>
    </w:p>
    <w:p w14:paraId="450743D7" w14:textId="77777777" w:rsidR="00D5548B" w:rsidRPr="00893452" w:rsidRDefault="00D5548B">
      <w:pPr>
        <w:spacing w:before="0"/>
        <w:rPr>
          <w:rFonts w:ascii="Times New Roman" w:hAnsi="Times New Roman"/>
        </w:rPr>
        <w:pPrChange w:id="379" w:author="Gustavo  Alexandre" w:date="2023-10-29T21:49:00Z">
          <w:pPr/>
        </w:pPrChange>
      </w:pPr>
    </w:p>
    <w:p w14:paraId="42C27336" w14:textId="77777777" w:rsidR="00D5548B" w:rsidRPr="00893452" w:rsidRDefault="00D5548B">
      <w:pPr>
        <w:spacing w:before="0"/>
        <w:rPr>
          <w:rFonts w:ascii="Times New Roman" w:hAnsi="Times New Roman"/>
        </w:rPr>
        <w:pPrChange w:id="380" w:author="Gustavo  Alexandre" w:date="2023-10-29T21:49:00Z">
          <w:pPr/>
        </w:pPrChange>
      </w:pPr>
      <w:r w:rsidRPr="00893452">
        <w:rPr>
          <w:rFonts w:ascii="Times New Roman" w:hAnsi="Times New Roman"/>
        </w:rPr>
        <w:t>ESPÍNDOLA, R. M.; LACERDA, F. K. D. Evasão na Educação a Distância: um estudo de caso. EaD Em Foco, Rio de Janeiro, v. 3, n. 1, jun. 2013. Disponível em: https://eademfoco.cecierj.edu.br/index.php/Revista/article/view/174. Acesso em: 12 jul. 2020.</w:t>
      </w:r>
    </w:p>
    <w:p w14:paraId="38CAABDE" w14:textId="77777777" w:rsidR="00D5548B" w:rsidRPr="00893452" w:rsidRDefault="00D5548B">
      <w:pPr>
        <w:pStyle w:val="Reference"/>
        <w:spacing w:before="0"/>
        <w:ind w:left="0" w:firstLine="0"/>
        <w:rPr>
          <w:rFonts w:ascii="Times New Roman" w:hAnsi="Times New Roman"/>
        </w:rPr>
        <w:pPrChange w:id="381" w:author="Gustavo  Alexandre" w:date="2023-10-29T21:49:00Z">
          <w:pPr>
            <w:pStyle w:val="Reference"/>
            <w:ind w:left="0" w:firstLine="0"/>
          </w:pPr>
        </w:pPrChange>
      </w:pPr>
    </w:p>
    <w:p w14:paraId="523047E7" w14:textId="77777777" w:rsidR="009572B1" w:rsidRPr="00893452" w:rsidRDefault="009572B1">
      <w:pPr>
        <w:pStyle w:val="Reference"/>
        <w:spacing w:before="0"/>
        <w:ind w:left="0" w:firstLine="0"/>
        <w:rPr>
          <w:rFonts w:ascii="Times New Roman" w:hAnsi="Times New Roman"/>
        </w:rPr>
        <w:pPrChange w:id="382" w:author="Gustavo  Alexandre" w:date="2023-10-29T21:49:00Z">
          <w:pPr>
            <w:pStyle w:val="Reference"/>
            <w:ind w:left="0" w:firstLine="0"/>
          </w:pPr>
        </w:pPrChange>
      </w:pPr>
      <w:r w:rsidRPr="00893452">
        <w:rPr>
          <w:rFonts w:ascii="Times New Roman" w:hAnsi="Times New Roman"/>
        </w:rPr>
        <w:t>GAIOSO, N. P. L. O fenômeno da evasão escolar na educação superior no Brasil. 2005. 75 f. Dissertação (Mestrado em Educação) – Programa de Pós-Graduação em Educação da Universidade Católica de Brasília, Brasília, 2005.</w:t>
      </w:r>
    </w:p>
    <w:p w14:paraId="2143441C" w14:textId="77777777" w:rsidR="00D5548B" w:rsidRPr="00893452" w:rsidRDefault="00D5548B">
      <w:pPr>
        <w:pStyle w:val="Reference"/>
        <w:spacing w:before="0"/>
        <w:ind w:left="0" w:firstLine="0"/>
        <w:rPr>
          <w:rFonts w:ascii="Times New Roman" w:hAnsi="Times New Roman"/>
        </w:rPr>
        <w:pPrChange w:id="383" w:author="Gustavo  Alexandre" w:date="2023-10-29T21:49:00Z">
          <w:pPr>
            <w:pStyle w:val="Reference"/>
            <w:ind w:left="0" w:firstLine="0"/>
          </w:pPr>
        </w:pPrChange>
      </w:pPr>
    </w:p>
    <w:p w14:paraId="2C989BD2" w14:textId="77777777" w:rsidR="00D5548B" w:rsidRPr="00893452" w:rsidRDefault="00D5548B">
      <w:pPr>
        <w:pStyle w:val="Reference"/>
        <w:spacing w:before="0"/>
        <w:ind w:left="0" w:firstLine="0"/>
        <w:rPr>
          <w:rFonts w:ascii="Times New Roman" w:hAnsi="Times New Roman"/>
        </w:rPr>
        <w:pPrChange w:id="384" w:author="Gustavo  Alexandre" w:date="2023-10-29T21:49:00Z">
          <w:pPr>
            <w:pStyle w:val="Reference"/>
            <w:ind w:left="0" w:firstLine="0"/>
          </w:pPr>
        </w:pPrChange>
      </w:pPr>
      <w:r w:rsidRPr="00893452">
        <w:rPr>
          <w:rFonts w:ascii="Times New Roman" w:hAnsi="Times New Roman"/>
        </w:rPr>
        <w:t>INEP. (2019). Censo da Educação Superior 2018 - Notas estatísticas.</w:t>
      </w:r>
    </w:p>
    <w:p w14:paraId="759EA339" w14:textId="77777777" w:rsidR="00D5548B" w:rsidRPr="00893452" w:rsidRDefault="00D5548B">
      <w:pPr>
        <w:pStyle w:val="Reference"/>
        <w:spacing w:before="0"/>
        <w:ind w:left="0" w:firstLine="0"/>
        <w:rPr>
          <w:rFonts w:ascii="Times New Roman" w:hAnsi="Times New Roman"/>
        </w:rPr>
        <w:pPrChange w:id="385" w:author="Gustavo  Alexandre" w:date="2023-10-29T21:49:00Z">
          <w:pPr>
            <w:pStyle w:val="Reference"/>
            <w:ind w:left="0" w:firstLine="0"/>
          </w:pPr>
        </w:pPrChange>
      </w:pPr>
    </w:p>
    <w:p w14:paraId="61E8BD0A" w14:textId="77777777" w:rsidR="00D5548B" w:rsidRPr="00893452" w:rsidRDefault="00D5548B">
      <w:pPr>
        <w:spacing w:before="0"/>
        <w:rPr>
          <w:rFonts w:ascii="Times New Roman" w:hAnsi="Times New Roman"/>
        </w:rPr>
        <w:pPrChange w:id="386" w:author="Gustavo  Alexandre" w:date="2023-10-29T21:49:00Z">
          <w:pPr/>
        </w:pPrChange>
      </w:pPr>
      <w:r w:rsidRPr="00893452">
        <w:rPr>
          <w:rFonts w:ascii="Times New Roman" w:hAnsi="Times New Roman"/>
        </w:rPr>
        <w:t>LEMOS, Í. V. R. Prevendo a evasão escolar em uma Instituição de Ensino Técnico utilizando Mineração de Dados Educacionais. 2021. 44 f. Trabalho de Conclusão de Curso (Graduação) - Universidade Federal Rural de Pernambuco, Bacharelado em Ciência da Computação, Recife, 2021.</w:t>
      </w:r>
    </w:p>
    <w:p w14:paraId="38A901E0" w14:textId="77777777" w:rsidR="002D3EA8" w:rsidRPr="00893452" w:rsidRDefault="002D3EA8">
      <w:pPr>
        <w:pStyle w:val="Reference"/>
        <w:spacing w:before="0"/>
        <w:ind w:left="0" w:firstLine="0"/>
        <w:rPr>
          <w:rFonts w:ascii="Times New Roman" w:hAnsi="Times New Roman"/>
        </w:rPr>
        <w:pPrChange w:id="387" w:author="Gustavo  Alexandre" w:date="2023-10-29T21:49:00Z">
          <w:pPr>
            <w:pStyle w:val="Reference"/>
            <w:ind w:left="0" w:firstLine="0"/>
          </w:pPr>
        </w:pPrChange>
      </w:pPr>
    </w:p>
    <w:p w14:paraId="46B9AEAA" w14:textId="77777777" w:rsidR="009572B1" w:rsidRPr="00893452" w:rsidRDefault="009572B1">
      <w:pPr>
        <w:pStyle w:val="Reference"/>
        <w:spacing w:before="0"/>
        <w:ind w:left="0" w:firstLine="0"/>
        <w:rPr>
          <w:rFonts w:ascii="Times New Roman" w:hAnsi="Times New Roman"/>
        </w:rPr>
        <w:pPrChange w:id="388" w:author="Gustavo  Alexandre" w:date="2023-10-29T21:49:00Z">
          <w:pPr>
            <w:pStyle w:val="Reference"/>
            <w:ind w:left="0" w:firstLine="0"/>
          </w:pPr>
        </w:pPrChange>
      </w:pPr>
      <w:r w:rsidRPr="00893452">
        <w:rPr>
          <w:rFonts w:ascii="Times New Roman" w:hAnsi="Times New Roman"/>
        </w:rPr>
        <w:lastRenderedPageBreak/>
        <w:t xml:space="preserve">LORENZO-QUILES, O.; GALDÓN-LÓPEZ, S.; LENDÍNEZ-TURÓN, A. (2023). </w:t>
      </w:r>
      <w:r w:rsidRPr="00893452">
        <w:rPr>
          <w:rFonts w:ascii="Times New Roman" w:hAnsi="Times New Roman"/>
          <w:lang w:val="en-US"/>
        </w:rPr>
        <w:t xml:space="preserve">Factors contributing to university dropout: a review. Frontiers in Education, 8, 1159864. </w:t>
      </w:r>
      <w:r w:rsidRPr="00893452">
        <w:rPr>
          <w:rFonts w:ascii="Times New Roman" w:hAnsi="Times New Roman"/>
        </w:rPr>
        <w:t>DOI: 10.3389/feduc.2023.1159864.</w:t>
      </w:r>
    </w:p>
    <w:p w14:paraId="5C6E83C0" w14:textId="77777777" w:rsidR="00D5548B" w:rsidRPr="00893452" w:rsidRDefault="00D5548B">
      <w:pPr>
        <w:pStyle w:val="Reference"/>
        <w:spacing w:before="0"/>
        <w:ind w:left="0" w:firstLine="0"/>
        <w:rPr>
          <w:rFonts w:ascii="Times New Roman" w:hAnsi="Times New Roman"/>
        </w:rPr>
        <w:pPrChange w:id="389" w:author="Gustavo  Alexandre" w:date="2023-10-29T21:49:00Z">
          <w:pPr>
            <w:pStyle w:val="Reference"/>
            <w:ind w:left="0" w:firstLine="0"/>
          </w:pPr>
        </w:pPrChange>
      </w:pPr>
    </w:p>
    <w:p w14:paraId="16C14E58" w14:textId="77777777" w:rsidR="00D5548B" w:rsidRPr="00893452" w:rsidRDefault="00D5548B">
      <w:pPr>
        <w:pStyle w:val="Reference"/>
        <w:spacing w:before="0"/>
        <w:ind w:left="0" w:firstLine="0"/>
        <w:rPr>
          <w:rFonts w:ascii="Times New Roman" w:hAnsi="Times New Roman"/>
        </w:rPr>
        <w:pPrChange w:id="390" w:author="Gustavo  Alexandre" w:date="2023-10-29T21:49:00Z">
          <w:pPr>
            <w:pStyle w:val="Reference"/>
            <w:ind w:left="0" w:firstLine="0"/>
          </w:pPr>
        </w:pPrChange>
      </w:pPr>
      <w:r w:rsidRPr="00893452">
        <w:rPr>
          <w:rFonts w:ascii="Times New Roman" w:hAnsi="Times New Roman"/>
        </w:rPr>
        <w:t>MEC, Ministério da Educação. Comissão Especial de Estudos sobre a Evasão nas Universidades Públicas Brasileiras. Diplomação, retenção e evasão nos cursos de graduação em instituições de ensino superior públicas. Associação Nacional dos Dirigentes das Instituições Federais de Ensino Superior (ANDIFES), Associação Brasileira dos Reitores das Universidades Estaduais e Municipais (ABRUEM), Ministério de Educação e Cultura. Secretaria de Ensino Superior. Brasília, 1997. 152 p.</w:t>
      </w:r>
    </w:p>
    <w:p w14:paraId="10E74789" w14:textId="77777777" w:rsidR="00D5548B" w:rsidRPr="00893452" w:rsidRDefault="00D5548B">
      <w:pPr>
        <w:pStyle w:val="Reference"/>
        <w:spacing w:before="0"/>
        <w:ind w:left="0" w:firstLine="0"/>
        <w:rPr>
          <w:rFonts w:ascii="Times New Roman" w:hAnsi="Times New Roman"/>
        </w:rPr>
        <w:pPrChange w:id="391" w:author="Gustavo  Alexandre" w:date="2023-10-29T21:49:00Z">
          <w:pPr>
            <w:pStyle w:val="Reference"/>
            <w:ind w:left="0" w:firstLine="0"/>
          </w:pPr>
        </w:pPrChange>
      </w:pPr>
    </w:p>
    <w:p w14:paraId="13B003C7" w14:textId="77777777" w:rsidR="00D5548B" w:rsidRPr="00893452" w:rsidRDefault="00D5548B">
      <w:pPr>
        <w:spacing w:before="0"/>
        <w:rPr>
          <w:rFonts w:ascii="Times New Roman" w:hAnsi="Times New Roman"/>
        </w:rPr>
        <w:pPrChange w:id="392" w:author="Gustavo  Alexandre" w:date="2023-10-29T21:49:00Z">
          <w:pPr/>
        </w:pPrChange>
      </w:pPr>
      <w:r w:rsidRPr="00893452">
        <w:rPr>
          <w:rFonts w:ascii="Times New Roman" w:hAnsi="Times New Roman"/>
        </w:rPr>
        <w:t xml:space="preserve">MORAES, J. O.; THEÓPHILO, C. R. Evasão no ensino superior: Estudo dos fatores causadores da evasão no curso de Ciências Contábeis da Universidade Estadual de Montes Claros - UNIMONTES. In: Universidade de São Paulo (Org.). Anais do Congresso USP de Iniciação Científica em Contabilidade, 2. Retirado em 13 junho 2007, de </w:t>
      </w:r>
      <w:r w:rsidRPr="00893452">
        <w:rPr>
          <w:rFonts w:ascii="Times New Roman" w:hAnsi="Times New Roman"/>
        </w:rPr>
        <w:fldChar w:fldCharType="begin"/>
      </w:r>
      <w:r w:rsidRPr="00893452">
        <w:rPr>
          <w:rFonts w:ascii="Times New Roman" w:hAnsi="Times New Roman"/>
        </w:rPr>
        <w:instrText>HYPERLINK "http://www.congressoeac.locaweb.com.br/artigos32006/370.pdf"</w:instrText>
      </w:r>
      <w:r w:rsidRPr="00893452">
        <w:rPr>
          <w:rFonts w:ascii="Times New Roman" w:hAnsi="Times New Roman"/>
        </w:rPr>
      </w:r>
      <w:r w:rsidRPr="00893452">
        <w:rPr>
          <w:rFonts w:ascii="Times New Roman" w:hAnsi="Times New Roman"/>
        </w:rPr>
        <w:fldChar w:fldCharType="separate"/>
      </w:r>
      <w:r w:rsidRPr="00893452">
        <w:rPr>
          <w:rStyle w:val="Hyperlink"/>
          <w:rFonts w:ascii="Times New Roman" w:hAnsi="Times New Roman"/>
        </w:rPr>
        <w:t>http://www.congressoeac.locaweb.com.br/artigos32006/370.pdf</w:t>
      </w:r>
      <w:r w:rsidRPr="00893452">
        <w:rPr>
          <w:rFonts w:ascii="Times New Roman" w:hAnsi="Times New Roman"/>
        </w:rPr>
        <w:fldChar w:fldCharType="end"/>
      </w:r>
      <w:r w:rsidRPr="00893452">
        <w:rPr>
          <w:rFonts w:ascii="Times New Roman" w:hAnsi="Times New Roman"/>
        </w:rPr>
        <w:t>.</w:t>
      </w:r>
    </w:p>
    <w:p w14:paraId="628D94D3" w14:textId="77777777" w:rsidR="00D5548B" w:rsidRPr="00893452" w:rsidRDefault="00D5548B">
      <w:pPr>
        <w:spacing w:before="0"/>
        <w:rPr>
          <w:rFonts w:ascii="Times New Roman" w:hAnsi="Times New Roman"/>
        </w:rPr>
        <w:pPrChange w:id="393" w:author="Gustavo  Alexandre" w:date="2023-10-29T21:49:00Z">
          <w:pPr/>
        </w:pPrChange>
      </w:pPr>
    </w:p>
    <w:p w14:paraId="6C9350F2" w14:textId="77777777" w:rsidR="00D5548B" w:rsidRPr="00893452" w:rsidRDefault="00D5548B">
      <w:pPr>
        <w:spacing w:before="0"/>
        <w:rPr>
          <w:rFonts w:ascii="Times New Roman" w:hAnsi="Times New Roman"/>
        </w:rPr>
        <w:pPrChange w:id="394" w:author="Gustavo  Alexandre" w:date="2023-10-29T21:49:00Z">
          <w:pPr/>
        </w:pPrChange>
      </w:pPr>
      <w:r w:rsidRPr="00893452">
        <w:rPr>
          <w:rFonts w:ascii="Times New Roman" w:hAnsi="Times New Roman"/>
        </w:rPr>
        <w:t>MOREIRA, F.J.R.; ALVES, M.A.Z. Aprendizagem de máquina na predição da evasão no ensino superior. 2020. Monografia (Especialização em Data Science e Big Data) - Universidade Federal do Paraná.</w:t>
      </w:r>
    </w:p>
    <w:p w14:paraId="6A953C23" w14:textId="77777777" w:rsidR="00D5548B" w:rsidRPr="00893452" w:rsidRDefault="00D5548B">
      <w:pPr>
        <w:spacing w:before="0"/>
        <w:rPr>
          <w:rFonts w:ascii="Times New Roman" w:hAnsi="Times New Roman"/>
        </w:rPr>
        <w:pPrChange w:id="395" w:author="Gustavo  Alexandre" w:date="2023-10-29T21:49:00Z">
          <w:pPr/>
        </w:pPrChange>
      </w:pPr>
    </w:p>
    <w:p w14:paraId="7A30FE07" w14:textId="77777777" w:rsidR="00D5548B" w:rsidRPr="00893452" w:rsidRDefault="00D5548B">
      <w:pPr>
        <w:spacing w:before="0"/>
        <w:rPr>
          <w:rFonts w:ascii="Times New Roman" w:hAnsi="Times New Roman"/>
        </w:rPr>
        <w:pPrChange w:id="396" w:author="Gustavo  Alexandre" w:date="2023-10-29T21:49:00Z">
          <w:pPr/>
        </w:pPrChange>
      </w:pPr>
      <w:r w:rsidRPr="00893452">
        <w:rPr>
          <w:rFonts w:ascii="Times New Roman" w:hAnsi="Times New Roman"/>
        </w:rPr>
        <w:t>PRIMÃO, A. P. Uso de algoritmos de machine learning para prever a evasão escolar no ensino superior: um estudo no Instituto Federal de Santa Catarina. 2022. Dissertação (Mestrado Profissional) - Universidade Federal de Santa Catarina, Centro Sócio-Econômico, Programa de Pós-Graduação em Administração Universitária, Florianópolis, 2022. Disponível em: https://repositorio.ufsc.br/handle/123456789/238320. Acesso em: 2023.</w:t>
      </w:r>
    </w:p>
    <w:p w14:paraId="448E4149" w14:textId="77777777" w:rsidR="002D3EA8" w:rsidRPr="00893452" w:rsidRDefault="002D3EA8">
      <w:pPr>
        <w:pStyle w:val="Reference"/>
        <w:spacing w:before="0"/>
        <w:ind w:left="0" w:firstLine="0"/>
        <w:rPr>
          <w:rFonts w:ascii="Times New Roman" w:hAnsi="Times New Roman"/>
        </w:rPr>
        <w:pPrChange w:id="397" w:author="Gustavo  Alexandre" w:date="2023-10-29T21:49:00Z">
          <w:pPr>
            <w:pStyle w:val="Reference"/>
            <w:ind w:left="0" w:firstLine="0"/>
          </w:pPr>
        </w:pPrChange>
      </w:pPr>
    </w:p>
    <w:p w14:paraId="206B7958" w14:textId="77777777" w:rsidR="00D5548B" w:rsidRPr="00245F41" w:rsidRDefault="00D5548B">
      <w:pPr>
        <w:spacing w:before="0"/>
        <w:rPr>
          <w:rFonts w:ascii="Times New Roman" w:hAnsi="Times New Roman"/>
          <w:lang w:val="en-US"/>
          <w:rPrChange w:id="398" w:author="Mariana Moledo" w:date="2023-11-01T06:24:00Z">
            <w:rPr>
              <w:rFonts w:ascii="Times New Roman" w:hAnsi="Times New Roman"/>
            </w:rPr>
          </w:rPrChange>
        </w:rPr>
        <w:pPrChange w:id="399" w:author="Gustavo  Alexandre" w:date="2023-10-29T21:49:00Z">
          <w:pPr/>
        </w:pPrChange>
      </w:pPr>
      <w:r w:rsidRPr="00893452">
        <w:rPr>
          <w:rFonts w:ascii="Times New Roman" w:hAnsi="Times New Roman"/>
        </w:rPr>
        <w:t xml:space="preserve">SANTOS BAGGI, C. A. D.; LOPES, D. A. Evasão e avaliação institucional no ensino superior: uma discussão bibliográfica. Avaliação: Revista da Avaliação da Educação Superior (Campinas), v. 16, n. 2, p. 355-374, 2011. </w:t>
      </w:r>
      <w:r w:rsidRPr="00245F41">
        <w:rPr>
          <w:rFonts w:ascii="Times New Roman" w:hAnsi="Times New Roman"/>
          <w:lang w:val="en-US"/>
          <w:rPrChange w:id="400" w:author="Mariana Moledo" w:date="2023-11-01T06:24:00Z">
            <w:rPr>
              <w:rFonts w:ascii="Times New Roman" w:hAnsi="Times New Roman"/>
            </w:rPr>
          </w:rPrChange>
        </w:rPr>
        <w:t xml:space="preserve">DOI: </w:t>
      </w:r>
      <w:r w:rsidRPr="00893452">
        <w:rPr>
          <w:rFonts w:ascii="Times New Roman" w:hAnsi="Times New Roman"/>
        </w:rPr>
        <w:fldChar w:fldCharType="begin"/>
      </w:r>
      <w:r w:rsidRPr="00245F41">
        <w:rPr>
          <w:rFonts w:ascii="Times New Roman" w:hAnsi="Times New Roman"/>
          <w:lang w:val="en-US"/>
          <w:rPrChange w:id="401" w:author="Mariana Moledo" w:date="2023-11-01T06:24:00Z">
            <w:rPr>
              <w:rFonts w:ascii="Times New Roman" w:hAnsi="Times New Roman"/>
            </w:rPr>
          </w:rPrChange>
        </w:rPr>
        <w:instrText>HYPERLINK "https://doi.org/10.1590/S1414-40772011000200007"</w:instrText>
      </w:r>
      <w:r w:rsidRPr="00893452">
        <w:rPr>
          <w:rFonts w:ascii="Times New Roman" w:hAnsi="Times New Roman"/>
        </w:rPr>
      </w:r>
      <w:r w:rsidRPr="00893452">
        <w:rPr>
          <w:rFonts w:ascii="Times New Roman" w:hAnsi="Times New Roman"/>
        </w:rPr>
        <w:fldChar w:fldCharType="separate"/>
      </w:r>
      <w:r w:rsidRPr="00245F41">
        <w:rPr>
          <w:rStyle w:val="Hyperlink"/>
          <w:rFonts w:ascii="Times New Roman" w:hAnsi="Times New Roman"/>
          <w:lang w:val="en-US"/>
          <w:rPrChange w:id="402" w:author="Mariana Moledo" w:date="2023-11-01T06:24:00Z">
            <w:rPr>
              <w:rStyle w:val="Hyperlink"/>
              <w:rFonts w:ascii="Times New Roman" w:hAnsi="Times New Roman"/>
            </w:rPr>
          </w:rPrChange>
        </w:rPr>
        <w:t>https://doi.org/10.1590/S1414-40772011000200007</w:t>
      </w:r>
      <w:r w:rsidRPr="00893452">
        <w:rPr>
          <w:rFonts w:ascii="Times New Roman" w:hAnsi="Times New Roman"/>
        </w:rPr>
        <w:fldChar w:fldCharType="end"/>
      </w:r>
      <w:r w:rsidRPr="00245F41">
        <w:rPr>
          <w:rFonts w:ascii="Times New Roman" w:hAnsi="Times New Roman"/>
          <w:lang w:val="en-US"/>
          <w:rPrChange w:id="403" w:author="Mariana Moledo" w:date="2023-11-01T06:24:00Z">
            <w:rPr>
              <w:rFonts w:ascii="Times New Roman" w:hAnsi="Times New Roman"/>
            </w:rPr>
          </w:rPrChange>
        </w:rPr>
        <w:t>.</w:t>
      </w:r>
    </w:p>
    <w:p w14:paraId="561AE70E" w14:textId="77777777" w:rsidR="00D5548B" w:rsidRPr="00245F41" w:rsidRDefault="00D5548B">
      <w:pPr>
        <w:spacing w:before="0"/>
        <w:rPr>
          <w:rFonts w:ascii="Times New Roman" w:hAnsi="Times New Roman"/>
          <w:lang w:val="en-US"/>
          <w:rPrChange w:id="404" w:author="Mariana Moledo" w:date="2023-11-01T06:24:00Z">
            <w:rPr>
              <w:rFonts w:ascii="Times New Roman" w:hAnsi="Times New Roman"/>
            </w:rPr>
          </w:rPrChange>
        </w:rPr>
        <w:pPrChange w:id="405" w:author="Gustavo  Alexandre" w:date="2023-10-29T21:49:00Z">
          <w:pPr/>
        </w:pPrChange>
      </w:pPr>
    </w:p>
    <w:p w14:paraId="611EE5DE" w14:textId="77777777" w:rsidR="00D5548B" w:rsidRPr="00893452" w:rsidRDefault="00D5548B">
      <w:pPr>
        <w:spacing w:before="0"/>
        <w:rPr>
          <w:rFonts w:ascii="Times New Roman" w:hAnsi="Times New Roman"/>
          <w:lang w:val="en-US"/>
        </w:rPr>
        <w:pPrChange w:id="406" w:author="Gustavo  Alexandre" w:date="2023-10-29T21:49:00Z">
          <w:pPr/>
        </w:pPrChange>
      </w:pPr>
      <w:r w:rsidRPr="00893452">
        <w:rPr>
          <w:rFonts w:ascii="Times New Roman" w:hAnsi="Times New Roman"/>
          <w:lang w:val="en-US"/>
        </w:rPr>
        <w:t xml:space="preserve">SANTOS, G. A. S.; BELLOZE, K. T.; TARRATACA, L.; HADDAD, D. B.; BORDIGNON, A. L.; BRANDAO, D. N., "EvolveDTree: Analyzing Student Dropout in Universities," 2020 International Conference on Systems, Signals and Image Processing (IWSSIP), Niterói, Brazil, 2020, pp. 173-178, DOI: </w:t>
      </w:r>
      <w:r w:rsidRPr="00893452">
        <w:rPr>
          <w:rFonts w:ascii="Times New Roman" w:hAnsi="Times New Roman"/>
          <w:lang w:val="en-US"/>
        </w:rPr>
        <w:fldChar w:fldCharType="begin"/>
      </w:r>
      <w:r w:rsidRPr="00893452">
        <w:rPr>
          <w:rFonts w:ascii="Times New Roman" w:hAnsi="Times New Roman"/>
          <w:lang w:val="en-US"/>
        </w:rPr>
        <w:instrText>HYPERLINK "https://doi.org/10.1109/IWSSIP48289.2020.9145203"</w:instrText>
      </w:r>
      <w:r w:rsidRPr="00893452">
        <w:rPr>
          <w:rFonts w:ascii="Times New Roman" w:hAnsi="Times New Roman"/>
          <w:lang w:val="en-US"/>
        </w:rPr>
      </w:r>
      <w:r w:rsidRPr="00893452">
        <w:rPr>
          <w:rFonts w:ascii="Times New Roman" w:hAnsi="Times New Roman"/>
          <w:lang w:val="en-US"/>
        </w:rPr>
        <w:fldChar w:fldCharType="separate"/>
      </w:r>
      <w:r w:rsidRPr="00893452">
        <w:rPr>
          <w:rStyle w:val="Hyperlink"/>
          <w:rFonts w:ascii="Times New Roman" w:hAnsi="Times New Roman"/>
          <w:lang w:val="en-US"/>
        </w:rPr>
        <w:t>https://doi.org/10.1109/IWSSIP48289.2020.9145203</w:t>
      </w:r>
      <w:r w:rsidRPr="00893452">
        <w:rPr>
          <w:rFonts w:ascii="Times New Roman" w:hAnsi="Times New Roman"/>
          <w:lang w:val="en-US"/>
        </w:rPr>
        <w:fldChar w:fldCharType="end"/>
      </w:r>
      <w:r w:rsidRPr="00893452">
        <w:rPr>
          <w:rFonts w:ascii="Times New Roman" w:hAnsi="Times New Roman"/>
          <w:lang w:val="en-US"/>
        </w:rPr>
        <w:t>.</w:t>
      </w:r>
    </w:p>
    <w:p w14:paraId="7965510F" w14:textId="77777777" w:rsidR="00D5548B" w:rsidRPr="00893452" w:rsidRDefault="00D5548B">
      <w:pPr>
        <w:spacing w:before="0"/>
        <w:rPr>
          <w:rFonts w:ascii="Times New Roman" w:hAnsi="Times New Roman"/>
          <w:lang w:val="en-US"/>
        </w:rPr>
        <w:pPrChange w:id="407" w:author="Gustavo  Alexandre" w:date="2023-10-29T21:49:00Z">
          <w:pPr/>
        </w:pPrChange>
      </w:pPr>
    </w:p>
    <w:p w14:paraId="3EE39D5E" w14:textId="77777777" w:rsidR="00D5548B" w:rsidRPr="00893452" w:rsidRDefault="00D5548B">
      <w:pPr>
        <w:pStyle w:val="Reference"/>
        <w:spacing w:before="0"/>
        <w:ind w:left="0" w:firstLine="0"/>
        <w:rPr>
          <w:rFonts w:ascii="Times New Roman" w:hAnsi="Times New Roman"/>
        </w:rPr>
        <w:pPrChange w:id="408" w:author="Gustavo  Alexandre" w:date="2023-10-29T21:49:00Z">
          <w:pPr>
            <w:pStyle w:val="Reference"/>
            <w:ind w:left="0" w:firstLine="0"/>
          </w:pPr>
        </w:pPrChange>
      </w:pPr>
      <w:r w:rsidRPr="00893452">
        <w:rPr>
          <w:rFonts w:ascii="Times New Roman" w:hAnsi="Times New Roman"/>
        </w:rPr>
        <w:t>SANTOS, P. K. Abandono na Educação Superior: um estudo do tipo Estado do Conhecimento. Educação Por Escrito, Porto Alegre, v. 5, n. 2, p. 240-255, jul./dez. 2014.</w:t>
      </w:r>
    </w:p>
    <w:p w14:paraId="3D18EECC" w14:textId="77777777" w:rsidR="00D5548B" w:rsidRPr="00893452" w:rsidRDefault="00D5548B">
      <w:pPr>
        <w:pStyle w:val="Reference"/>
        <w:spacing w:before="0"/>
        <w:ind w:left="0" w:firstLine="0"/>
        <w:rPr>
          <w:rFonts w:ascii="Times New Roman" w:hAnsi="Times New Roman"/>
        </w:rPr>
        <w:pPrChange w:id="409" w:author="Gustavo  Alexandre" w:date="2023-10-29T21:49:00Z">
          <w:pPr>
            <w:pStyle w:val="Reference"/>
            <w:ind w:left="0" w:firstLine="0"/>
          </w:pPr>
        </w:pPrChange>
      </w:pPr>
    </w:p>
    <w:p w14:paraId="008DE52D" w14:textId="77777777" w:rsidR="009572B1" w:rsidRPr="00893452" w:rsidRDefault="009572B1">
      <w:pPr>
        <w:spacing w:before="0"/>
        <w:rPr>
          <w:rFonts w:ascii="Times New Roman" w:hAnsi="Times New Roman"/>
        </w:rPr>
        <w:pPrChange w:id="410" w:author="Gustavo  Alexandre" w:date="2023-10-29T21:49:00Z">
          <w:pPr/>
        </w:pPrChange>
      </w:pPr>
      <w:r w:rsidRPr="00893452">
        <w:rPr>
          <w:rFonts w:ascii="Times New Roman" w:hAnsi="Times New Roman"/>
        </w:rPr>
        <w:t>SILVA FILHO, R. L. L.; MOTEJUNAS, P. R.; HIPÓLITO, O.; LOBO, M. B. C. M. (2007). A evasão no ensino superior brasileiro. Cadernos de Pesquisa, 37(132), 641-659. DOI: 10.1590/S0100-15742007000300007.</w:t>
      </w:r>
    </w:p>
    <w:p w14:paraId="5E9D9363" w14:textId="77777777" w:rsidR="002D3EA8" w:rsidRPr="00893452" w:rsidRDefault="002D3EA8">
      <w:pPr>
        <w:spacing w:before="0"/>
        <w:rPr>
          <w:rFonts w:ascii="Times New Roman" w:hAnsi="Times New Roman"/>
        </w:rPr>
        <w:pPrChange w:id="411" w:author="Gustavo  Alexandre" w:date="2023-10-29T21:49:00Z">
          <w:pPr/>
        </w:pPrChange>
      </w:pPr>
    </w:p>
    <w:p w14:paraId="5E2C24F7" w14:textId="77777777" w:rsidR="000E5B38" w:rsidRPr="00893452" w:rsidRDefault="000E5B38">
      <w:pPr>
        <w:spacing w:before="0"/>
        <w:rPr>
          <w:rFonts w:ascii="Times New Roman" w:hAnsi="Times New Roman"/>
        </w:rPr>
        <w:pPrChange w:id="412" w:author="Gustavo  Alexandre" w:date="2023-10-29T21:49:00Z">
          <w:pPr/>
        </w:pPrChange>
      </w:pPr>
    </w:p>
    <w:sectPr w:rsidR="000E5B38" w:rsidRPr="00893452">
      <w:headerReference w:type="even" r:id="rId26"/>
      <w:headerReference w:type="default" r:id="rId27"/>
      <w:footerReference w:type="even" r:id="rId28"/>
      <w:footerReference w:type="first" r:id="rId29"/>
      <w:type w:val="continuous"/>
      <w:pgSz w:w="11907" w:h="16840" w:code="9"/>
      <w:pgMar w:top="1985" w:right="1701" w:bottom="1418" w:left="1701" w:header="964" w:footer="964" w:gutter="0"/>
      <w:pgNumType w:start="101"/>
      <w:cols w:space="454" w:equalWidth="0">
        <w:col w:w="8505"/>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Gustavo  Alexandre" w:date="2023-10-29T20:51:00Z" w:initials="GA">
    <w:p w14:paraId="1B739201" w14:textId="77777777" w:rsidR="00AC5BA1" w:rsidRDefault="00AC5BA1" w:rsidP="00DC6E51">
      <w:pPr>
        <w:pStyle w:val="Textodecomentrio"/>
        <w:jc w:val="left"/>
      </w:pPr>
      <w:r>
        <w:rPr>
          <w:rStyle w:val="Refdecomentrio"/>
        </w:rPr>
        <w:annotationRef/>
      </w:r>
      <w:r>
        <w:t xml:space="preserve">Avaliar o </w:t>
      </w:r>
      <w:r>
        <w:rPr>
          <w:b/>
          <w:bCs/>
        </w:rPr>
        <w:t xml:space="preserve">abstract </w:t>
      </w:r>
      <w:r>
        <w:t>(versão em inglês do teu resumo)</w:t>
      </w:r>
    </w:p>
  </w:comment>
  <w:comment w:id="54" w:author="Gustavo  Alexandre" w:date="2023-10-29T20:58:00Z" w:initials="GA">
    <w:p w14:paraId="242BD2E3" w14:textId="77777777" w:rsidR="006D2358" w:rsidRDefault="006D2358" w:rsidP="00C972A0">
      <w:pPr>
        <w:pStyle w:val="Textodecomentrio"/>
        <w:jc w:val="left"/>
      </w:pPr>
      <w:r>
        <w:rPr>
          <w:rStyle w:val="Refdecomentrio"/>
        </w:rPr>
        <w:annotationRef/>
      </w:r>
      <w:r>
        <w:t xml:space="preserve">Organize sua introdução nas seguintes subseções: </w:t>
      </w:r>
      <w:r>
        <w:rPr>
          <w:b/>
          <w:bCs/>
        </w:rPr>
        <w:t>Problema, Objetivo e Proposta.</w:t>
      </w:r>
    </w:p>
  </w:comment>
  <w:comment w:id="138" w:author="Gustavo  Alexandre" w:date="2023-10-29T20:55:00Z" w:initials="GA">
    <w:p w14:paraId="0E285FB7" w14:textId="2FDBEB6F" w:rsidR="003737B0" w:rsidRDefault="003737B0" w:rsidP="009D5367">
      <w:pPr>
        <w:pStyle w:val="Textodecomentrio"/>
        <w:jc w:val="left"/>
      </w:pPr>
      <w:r>
        <w:rPr>
          <w:rStyle w:val="Refdecomentrio"/>
        </w:rPr>
        <w:annotationRef/>
      </w:r>
      <w:r>
        <w:t>Parágrafo muito longo, organize-o em dois ou simplifique a descrição.</w:t>
      </w:r>
    </w:p>
  </w:comment>
  <w:comment w:id="153" w:author="Gustavo  Alexandre" w:date="2023-10-29T21:06:00Z" w:initials="GA">
    <w:p w14:paraId="2DB190E7" w14:textId="77777777" w:rsidR="00B403F0" w:rsidRDefault="00B403F0" w:rsidP="00904271">
      <w:pPr>
        <w:pStyle w:val="Textodecomentrio"/>
        <w:jc w:val="left"/>
      </w:pPr>
      <w:r>
        <w:rPr>
          <w:rStyle w:val="Refdecomentrio"/>
        </w:rPr>
        <w:annotationRef/>
      </w:r>
      <w:r>
        <w:t xml:space="preserve">Você quis dizer alunos ou professores? Cuidado ao usar o termo "acadêmicos", pois comumente refere-se ao corpo docente. </w:t>
      </w:r>
      <w:r>
        <w:br/>
      </w:r>
      <w:r>
        <w:br/>
      </w:r>
      <w:r>
        <w:rPr>
          <w:b/>
          <w:bCs/>
        </w:rPr>
        <w:t xml:space="preserve">Substitua </w:t>
      </w:r>
      <w:r>
        <w:t>"acadêmicos" por alunos ou estudantes.</w:t>
      </w:r>
    </w:p>
  </w:comment>
  <w:comment w:id="143" w:author="Gustavo  Alexandre" w:date="2023-10-29T21:15:00Z" w:initials="GA">
    <w:p w14:paraId="28153B84" w14:textId="77777777" w:rsidR="00A86D22" w:rsidRDefault="00A86D22" w:rsidP="00DC584A">
      <w:pPr>
        <w:pStyle w:val="Textodecomentrio"/>
        <w:jc w:val="left"/>
      </w:pPr>
      <w:r>
        <w:rPr>
          <w:rStyle w:val="Refdecomentrio"/>
        </w:rPr>
        <w:annotationRef/>
      </w:r>
      <w:r>
        <w:t>Descrição do PROBLEMA</w:t>
      </w:r>
    </w:p>
  </w:comment>
  <w:comment w:id="164" w:author="Gustavo  Alexandre" w:date="2023-10-29T21:13:00Z" w:initials="GA">
    <w:p w14:paraId="2F12FDB5" w14:textId="01CB54BA" w:rsidR="00FE663B" w:rsidRDefault="00FE663B" w:rsidP="003B39A3">
      <w:pPr>
        <w:pStyle w:val="Textodecomentrio"/>
        <w:jc w:val="left"/>
      </w:pPr>
      <w:r>
        <w:rPr>
          <w:rStyle w:val="Refdecomentrio"/>
        </w:rPr>
        <w:annotationRef/>
      </w:r>
      <w:r>
        <w:t>Considere este trecho na subseção OBJETIVO</w:t>
      </w:r>
    </w:p>
  </w:comment>
  <w:comment w:id="180" w:author="Gustavo  Alexandre" w:date="2023-10-29T21:11:00Z" w:initials="GA">
    <w:p w14:paraId="682E9B1D" w14:textId="7B95BFF1" w:rsidR="000B29A1" w:rsidRDefault="00521B8B" w:rsidP="000D272E">
      <w:pPr>
        <w:pStyle w:val="Textodecomentrio"/>
        <w:jc w:val="left"/>
      </w:pPr>
      <w:r>
        <w:rPr>
          <w:rStyle w:val="Refdecomentrio"/>
        </w:rPr>
        <w:annotationRef/>
      </w:r>
      <w:r w:rsidR="000B29A1">
        <w:t>Considere esse trecho na subeção PROPOSTA</w:t>
      </w:r>
    </w:p>
  </w:comment>
  <w:comment w:id="264" w:author="Gustavo  Alexandre" w:date="2023-10-29T21:32:00Z" w:initials="GA">
    <w:p w14:paraId="621E2028" w14:textId="77777777" w:rsidR="003E17BA" w:rsidRDefault="003E17BA" w:rsidP="00F449D0">
      <w:pPr>
        <w:pStyle w:val="Textodecomentrio"/>
        <w:jc w:val="left"/>
      </w:pPr>
      <w:r>
        <w:rPr>
          <w:rStyle w:val="Refdecomentrio"/>
        </w:rPr>
        <w:annotationRef/>
      </w:r>
      <w:r>
        <w:t>Para criar legenda nas tabelas e figuras, clique com o botão direito no elemento gráfico e insira o título. A ordem será atualizada conforme já feito nos elementos anteriores</w:t>
      </w:r>
    </w:p>
  </w:comment>
  <w:comment w:id="277" w:author="Gustavo  Alexandre" w:date="2023-10-29T21:35:00Z" w:initials="GA">
    <w:p w14:paraId="06E970B4" w14:textId="77777777" w:rsidR="008611D2" w:rsidRDefault="008611D2" w:rsidP="00F95129">
      <w:pPr>
        <w:pStyle w:val="Textodecomentrio"/>
        <w:jc w:val="left"/>
      </w:pPr>
      <w:r>
        <w:rPr>
          <w:rStyle w:val="Refdecomentrio"/>
        </w:rPr>
        <w:annotationRef/>
      </w:r>
      <w:r>
        <w:rPr>
          <w:b/>
          <w:bCs/>
        </w:rPr>
        <w:t>Inserir legenda</w:t>
      </w:r>
    </w:p>
  </w:comment>
  <w:comment w:id="288" w:author="Gustavo  Alexandre" w:date="2023-10-29T21:35:00Z" w:initials="GA">
    <w:p w14:paraId="0D3B2FFE" w14:textId="77777777" w:rsidR="008611D2" w:rsidRDefault="008611D2" w:rsidP="00C40DB1">
      <w:pPr>
        <w:pStyle w:val="Textodecomentrio"/>
        <w:jc w:val="left"/>
      </w:pPr>
      <w:r>
        <w:rPr>
          <w:rStyle w:val="Refdecomentrio"/>
        </w:rPr>
        <w:annotationRef/>
      </w:r>
      <w:r>
        <w:rPr>
          <w:b/>
          <w:bCs/>
        </w:rPr>
        <w:t>Inserir legenda</w:t>
      </w:r>
    </w:p>
  </w:comment>
  <w:comment w:id="296" w:author="Gustavo  Alexandre" w:date="2023-10-29T21:36:00Z" w:initials="GA">
    <w:p w14:paraId="7C4B7BAE" w14:textId="77777777" w:rsidR="00E364FA" w:rsidRDefault="00E364FA" w:rsidP="000A6A97">
      <w:pPr>
        <w:pStyle w:val="Textodecomentrio"/>
        <w:jc w:val="left"/>
      </w:pPr>
      <w:r>
        <w:rPr>
          <w:rStyle w:val="Refdecomentrio"/>
        </w:rPr>
        <w:annotationRef/>
      </w:r>
      <w:r>
        <w:t>Todas as expressões estrangeiras devem estar em itálico no texto</w:t>
      </w:r>
    </w:p>
  </w:comment>
  <w:comment w:id="305" w:author="Gustavo  Alexandre" w:date="2023-10-29T21:43:00Z" w:initials="GA">
    <w:p w14:paraId="090E8D98" w14:textId="77777777" w:rsidR="00D86A5F" w:rsidRDefault="00D86A5F" w:rsidP="00303D79">
      <w:pPr>
        <w:pStyle w:val="Textodecomentrio"/>
        <w:jc w:val="left"/>
      </w:pPr>
      <w:r>
        <w:rPr>
          <w:rStyle w:val="Refdecomentrio"/>
        </w:rPr>
        <w:annotationRef/>
      </w:r>
      <w:r>
        <w:rPr>
          <w:b/>
          <w:bCs/>
        </w:rPr>
        <w:t xml:space="preserve">Inserir legenda </w:t>
      </w:r>
    </w:p>
  </w:comment>
  <w:comment w:id="317" w:author="Gustavo  Alexandre" w:date="2023-10-29T21:44:00Z" w:initials="GA">
    <w:p w14:paraId="6A72D135" w14:textId="77777777" w:rsidR="00D86A5F" w:rsidRDefault="00D86A5F" w:rsidP="00C07A05">
      <w:pPr>
        <w:pStyle w:val="Textodecomentrio"/>
        <w:jc w:val="left"/>
      </w:pPr>
      <w:r>
        <w:rPr>
          <w:rStyle w:val="Refdecomentrio"/>
        </w:rPr>
        <w:annotationRef/>
      </w:r>
      <w:r>
        <w:rPr>
          <w:b/>
          <w:bCs/>
        </w:rPr>
        <w:t>Inserir legenda</w:t>
      </w:r>
    </w:p>
  </w:comment>
  <w:comment w:id="330" w:author="Gustavo  Alexandre" w:date="2023-10-29T21:44:00Z" w:initials="GA">
    <w:p w14:paraId="4F1EC04C" w14:textId="77777777" w:rsidR="00FA1D3B" w:rsidRDefault="00FA1D3B" w:rsidP="00B83EA8">
      <w:pPr>
        <w:pStyle w:val="Textodecomentrio"/>
        <w:jc w:val="left"/>
      </w:pPr>
      <w:r>
        <w:rPr>
          <w:rStyle w:val="Refdecomentrio"/>
        </w:rPr>
        <w:annotationRef/>
      </w:r>
      <w:r>
        <w:rPr>
          <w:b/>
          <w:bCs/>
        </w:rPr>
        <w:t>Inserir legenda</w:t>
      </w:r>
    </w:p>
  </w:comment>
  <w:comment w:id="337" w:author="Gustavo  Alexandre" w:date="2023-10-29T21:47:00Z" w:initials="GA">
    <w:p w14:paraId="4E886A61" w14:textId="77777777" w:rsidR="00FA0BFA" w:rsidRDefault="00FA0BFA" w:rsidP="009E0132">
      <w:pPr>
        <w:pStyle w:val="Textodecomentrio"/>
        <w:jc w:val="left"/>
      </w:pPr>
      <w:r>
        <w:rPr>
          <w:rStyle w:val="Refdecomentrio"/>
        </w:rPr>
        <w:annotationRef/>
      </w:r>
      <w:r>
        <w:t>Esse trecho tem uma afirmativa muito forte e já sabemos que os modelos de predição estão com uma tendência de acerto ou estão mais adequados no tratamento, certo? Então substitua "eficaz" e "bem definido" por sinônimos mais sutis, OK?</w:t>
      </w:r>
    </w:p>
  </w:comment>
  <w:comment w:id="367" w:author="Gustavo  Alexandre" w:date="2023-10-29T21:43:00Z" w:initials="GA">
    <w:p w14:paraId="0AB2C8CF" w14:textId="237DA4FF" w:rsidR="00D81F57" w:rsidRDefault="00D81F57" w:rsidP="002243AA">
      <w:pPr>
        <w:pStyle w:val="Textodecomentrio"/>
        <w:jc w:val="left"/>
      </w:pPr>
      <w:r>
        <w:rPr>
          <w:rStyle w:val="Refdecomentrio"/>
        </w:rPr>
        <w:annotationRef/>
      </w:r>
      <w:r>
        <w:t xml:space="preserve">Essa frase precisa ser reescrita. </w:t>
      </w:r>
      <w:r>
        <w:rPr>
          <w:b/>
          <w:bCs/>
        </w:rPr>
        <w:t>Têm certeza que SVM trará uma previsão mais precisa sobre a evasão de estudantes?</w:t>
      </w:r>
      <w:r>
        <w:t xml:space="preserve"> </w:t>
      </w:r>
      <w:r>
        <w:rPr>
          <w:b/>
          <w:bCs/>
        </w:rPr>
        <w:br/>
      </w:r>
      <w:r>
        <w:rPr>
          <w:b/>
          <w:bCs/>
        </w:rPr>
        <w:br/>
      </w:r>
      <w:r>
        <w:t xml:space="preserve">Acho que você quis dizer </w:t>
      </w:r>
      <w:r>
        <w:rPr>
          <w:b/>
          <w:bCs/>
          <w:i/>
          <w:iCs/>
        </w:rPr>
        <w:t>"para avaliar outra técnicas de predição a fim de observar em outra perspectiva a evasão"</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39201" w15:done="1"/>
  <w15:commentEx w15:paraId="242BD2E3" w15:done="1"/>
  <w15:commentEx w15:paraId="0E285FB7" w15:done="1"/>
  <w15:commentEx w15:paraId="2DB190E7" w15:done="1"/>
  <w15:commentEx w15:paraId="28153B84" w15:done="1"/>
  <w15:commentEx w15:paraId="2F12FDB5" w15:done="1"/>
  <w15:commentEx w15:paraId="682E9B1D" w15:done="1"/>
  <w15:commentEx w15:paraId="621E2028" w15:done="0"/>
  <w15:commentEx w15:paraId="06E970B4" w15:done="1"/>
  <w15:commentEx w15:paraId="0D3B2FFE" w15:done="1"/>
  <w15:commentEx w15:paraId="7C4B7BAE" w15:done="1"/>
  <w15:commentEx w15:paraId="090E8D98" w15:done="1"/>
  <w15:commentEx w15:paraId="6A72D135" w15:done="1"/>
  <w15:commentEx w15:paraId="4F1EC04C" w15:done="1"/>
  <w15:commentEx w15:paraId="4E886A61" w15:done="1"/>
  <w15:commentEx w15:paraId="0AB2C8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F8FEE5" w16cex:dateUtc="2023-10-29T23:51:00Z"/>
  <w16cex:commentExtensible w16cex:durableId="0FA54B08" w16cex:dateUtc="2023-10-29T23:58:00Z"/>
  <w16cex:commentExtensible w16cex:durableId="6BF4DC84" w16cex:dateUtc="2023-10-29T23:55:00Z"/>
  <w16cex:commentExtensible w16cex:durableId="262EB807" w16cex:dateUtc="2023-10-30T00:06:00Z"/>
  <w16cex:commentExtensible w16cex:durableId="40ECDB13" w16cex:dateUtc="2023-10-30T00:15:00Z"/>
  <w16cex:commentExtensible w16cex:durableId="1971C8F0" w16cex:dateUtc="2023-10-30T00:13:00Z"/>
  <w16cex:commentExtensible w16cex:durableId="76D85A6F" w16cex:dateUtc="2023-10-30T00:11:00Z"/>
  <w16cex:commentExtensible w16cex:durableId="4E5FCA26" w16cex:dateUtc="2023-10-30T00:32:00Z"/>
  <w16cex:commentExtensible w16cex:durableId="503C7880" w16cex:dateUtc="2023-10-30T00:35:00Z"/>
  <w16cex:commentExtensible w16cex:durableId="1E7261E9" w16cex:dateUtc="2023-10-30T00:35:00Z"/>
  <w16cex:commentExtensible w16cex:durableId="2C00E9CC" w16cex:dateUtc="2023-10-30T00:36:00Z"/>
  <w16cex:commentExtensible w16cex:durableId="73742EF7" w16cex:dateUtc="2023-10-30T00:43:00Z"/>
  <w16cex:commentExtensible w16cex:durableId="29BC1219" w16cex:dateUtc="2023-10-30T00:44:00Z"/>
  <w16cex:commentExtensible w16cex:durableId="377B86E6" w16cex:dateUtc="2023-10-30T00:44:00Z"/>
  <w16cex:commentExtensible w16cex:durableId="63464650" w16cex:dateUtc="2023-10-30T00:47:00Z"/>
  <w16cex:commentExtensible w16cex:durableId="40320279" w16cex:dateUtc="2023-10-30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39201" w16cid:durableId="79F8FEE5"/>
  <w16cid:commentId w16cid:paraId="242BD2E3" w16cid:durableId="0FA54B08"/>
  <w16cid:commentId w16cid:paraId="0E285FB7" w16cid:durableId="6BF4DC84"/>
  <w16cid:commentId w16cid:paraId="2DB190E7" w16cid:durableId="262EB807"/>
  <w16cid:commentId w16cid:paraId="28153B84" w16cid:durableId="40ECDB13"/>
  <w16cid:commentId w16cid:paraId="2F12FDB5" w16cid:durableId="1971C8F0"/>
  <w16cid:commentId w16cid:paraId="682E9B1D" w16cid:durableId="76D85A6F"/>
  <w16cid:commentId w16cid:paraId="621E2028" w16cid:durableId="4E5FCA26"/>
  <w16cid:commentId w16cid:paraId="06E970B4" w16cid:durableId="503C7880"/>
  <w16cid:commentId w16cid:paraId="0D3B2FFE" w16cid:durableId="1E7261E9"/>
  <w16cid:commentId w16cid:paraId="7C4B7BAE" w16cid:durableId="2C00E9CC"/>
  <w16cid:commentId w16cid:paraId="090E8D98" w16cid:durableId="73742EF7"/>
  <w16cid:commentId w16cid:paraId="6A72D135" w16cid:durableId="29BC1219"/>
  <w16cid:commentId w16cid:paraId="4F1EC04C" w16cid:durableId="377B86E6"/>
  <w16cid:commentId w16cid:paraId="4E886A61" w16cid:durableId="63464650"/>
  <w16cid:commentId w16cid:paraId="0AB2C8CF" w16cid:durableId="40320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3035" w14:textId="77777777" w:rsidR="00B91182" w:rsidRDefault="00B91182">
      <w:r>
        <w:separator/>
      </w:r>
    </w:p>
  </w:endnote>
  <w:endnote w:type="continuationSeparator" w:id="0">
    <w:p w14:paraId="10B3B426" w14:textId="77777777" w:rsidR="00B91182" w:rsidRDefault="00B91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D460" w14:textId="77777777" w:rsidR="0092301E" w:rsidRPr="000A43D3" w:rsidRDefault="0092301E">
    <w:pPr>
      <w:jc w:val="left"/>
      <w:rPr>
        <w:lang w:val="en-US"/>
        <w:rPrChange w:id="29" w:author="Mariana Moledo" w:date="2023-11-01T06:25:00Z">
          <w:rPr/>
        </w:rPrChange>
      </w:rPr>
    </w:pPr>
    <w:r w:rsidRPr="000A43D3">
      <w:rPr>
        <w:lang w:val="en-US"/>
        <w:rPrChange w:id="30" w:author="Mariana Moledo" w:date="2023-11-01T06:25:00Z">
          <w:rPr/>
        </w:rPrChange>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0408" w14:textId="77777777" w:rsidR="0092301E" w:rsidRPr="000A43D3" w:rsidRDefault="0092301E">
    <w:pPr>
      <w:rPr>
        <w:lang w:val="en-US"/>
        <w:rPrChange w:id="31" w:author="Mariana Moledo" w:date="2023-11-01T06:25:00Z">
          <w:rPr/>
        </w:rPrChange>
      </w:rPr>
    </w:pPr>
    <w:r w:rsidRPr="000A43D3">
      <w:rPr>
        <w:lang w:val="en-US"/>
        <w:rPrChange w:id="32" w:author="Mariana Moledo" w:date="2023-11-01T06:25:00Z">
          <w:rPr/>
        </w:rPrChange>
      </w:rP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F3B4" w14:textId="77777777" w:rsidR="0092301E" w:rsidRPr="000A43D3" w:rsidRDefault="0092301E">
    <w:pPr>
      <w:jc w:val="left"/>
      <w:rPr>
        <w:lang w:val="en-US"/>
        <w:rPrChange w:id="413" w:author="Mariana Moledo" w:date="2023-11-01T06:25:00Z">
          <w:rPr/>
        </w:rPrChange>
      </w:rPr>
    </w:pPr>
    <w:r w:rsidRPr="000A43D3">
      <w:rPr>
        <w:lang w:val="en-US"/>
        <w:rPrChange w:id="414" w:author="Mariana Moledo" w:date="2023-11-01T06:25:00Z">
          <w:rPr/>
        </w:rPrChange>
      </w:rP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29B3" w14:textId="77777777" w:rsidR="0092301E" w:rsidRPr="000A43D3" w:rsidRDefault="0092301E">
    <w:pPr>
      <w:rPr>
        <w:lang w:val="en-US"/>
        <w:rPrChange w:id="415" w:author="Mariana Moledo" w:date="2023-11-01T06:25:00Z">
          <w:rPr/>
        </w:rPrChange>
      </w:rPr>
    </w:pPr>
    <w:r w:rsidRPr="000A43D3">
      <w:rPr>
        <w:lang w:val="en-US"/>
        <w:rPrChange w:id="416" w:author="Mariana Moledo" w:date="2023-11-01T06:25:00Z">
          <w:rPr/>
        </w:rPrChange>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7D56" w14:textId="77777777" w:rsidR="00B91182" w:rsidRDefault="00B91182">
      <w:r>
        <w:separator/>
      </w:r>
    </w:p>
  </w:footnote>
  <w:footnote w:type="continuationSeparator" w:id="0">
    <w:p w14:paraId="0239B5FE" w14:textId="77777777" w:rsidR="00B91182" w:rsidRDefault="00B91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8DE9"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3FFAEA9A" w14:textId="77777777" w:rsidR="0092301E" w:rsidRPr="00EC49FE" w:rsidRDefault="0092301E">
    <w:pPr>
      <w:jc w:val="right"/>
    </w:pPr>
    <w:r w:rsidRPr="00EC49FE">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E2C9" w14:textId="77777777" w:rsidR="0092301E" w:rsidRDefault="0092301E">
    <w:pPr>
      <w:framePr w:wrap="around" w:vAnchor="text" w:hAnchor="margin" w:xAlign="inside" w:y="1"/>
    </w:pPr>
  </w:p>
  <w:p w14:paraId="2A321BED"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DC50"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6B92A959" w14:textId="77777777" w:rsidR="0092301E" w:rsidRPr="00EC49FE" w:rsidRDefault="0092301E">
    <w:pPr>
      <w:jc w:val="right"/>
    </w:pPr>
    <w:r w:rsidRPr="00EC49FE">
      <w:t>S. Sandri, J. Stolfi, L.Velho</w:t>
    </w:r>
  </w:p>
  <w:p w14:paraId="7477B5B0"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8CEA" w14:textId="77777777" w:rsidR="0092301E" w:rsidRDefault="0092301E">
    <w:pPr>
      <w:framePr w:wrap="around" w:vAnchor="text" w:hAnchor="margin" w:xAlign="inside" w:y="1"/>
    </w:pPr>
  </w:p>
  <w:p w14:paraId="11FAC73A"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0BC2661"/>
    <w:multiLevelType w:val="multilevel"/>
    <w:tmpl w:val="382C4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15:restartNumberingAfterBreak="0">
    <w:nsid w:val="1A402FD6"/>
    <w:multiLevelType w:val="multilevel"/>
    <w:tmpl w:val="889662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2E6788"/>
    <w:multiLevelType w:val="multilevel"/>
    <w:tmpl w:val="D2C213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E6729C9"/>
    <w:multiLevelType w:val="hybridMultilevel"/>
    <w:tmpl w:val="4DF89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2"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3" w15:restartNumberingAfterBreak="0">
    <w:nsid w:val="5E0C2A92"/>
    <w:multiLevelType w:val="multilevel"/>
    <w:tmpl w:val="D2C213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5483DBF"/>
    <w:multiLevelType w:val="hybridMultilevel"/>
    <w:tmpl w:val="8872F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D297E61"/>
    <w:multiLevelType w:val="multilevel"/>
    <w:tmpl w:val="6610F8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82904534">
    <w:abstractNumId w:val="11"/>
  </w:num>
  <w:num w:numId="2" w16cid:durableId="244800266">
    <w:abstractNumId w:val="16"/>
  </w:num>
  <w:num w:numId="3" w16cid:durableId="1202474634">
    <w:abstractNumId w:val="17"/>
  </w:num>
  <w:num w:numId="4" w16cid:durableId="1322351064">
    <w:abstractNumId w:val="19"/>
  </w:num>
  <w:num w:numId="5" w16cid:durableId="821580687">
    <w:abstractNumId w:val="10"/>
  </w:num>
  <w:num w:numId="6" w16cid:durableId="1747190063">
    <w:abstractNumId w:val="22"/>
  </w:num>
  <w:num w:numId="7" w16cid:durableId="481191615">
    <w:abstractNumId w:val="14"/>
  </w:num>
  <w:num w:numId="8" w16cid:durableId="1836142997">
    <w:abstractNumId w:val="21"/>
  </w:num>
  <w:num w:numId="9" w16cid:durableId="432096852">
    <w:abstractNumId w:val="13"/>
  </w:num>
  <w:num w:numId="10" w16cid:durableId="1077634871">
    <w:abstractNumId w:val="9"/>
  </w:num>
  <w:num w:numId="11" w16cid:durableId="1924877125">
    <w:abstractNumId w:val="7"/>
  </w:num>
  <w:num w:numId="12" w16cid:durableId="1433166077">
    <w:abstractNumId w:val="6"/>
  </w:num>
  <w:num w:numId="13" w16cid:durableId="58720848">
    <w:abstractNumId w:val="5"/>
  </w:num>
  <w:num w:numId="14" w16cid:durableId="2029137687">
    <w:abstractNumId w:val="4"/>
  </w:num>
  <w:num w:numId="15" w16cid:durableId="845053556">
    <w:abstractNumId w:val="8"/>
  </w:num>
  <w:num w:numId="16" w16cid:durableId="41826318">
    <w:abstractNumId w:val="3"/>
  </w:num>
  <w:num w:numId="17" w16cid:durableId="1042554881">
    <w:abstractNumId w:val="2"/>
  </w:num>
  <w:num w:numId="18" w16cid:durableId="2083141380">
    <w:abstractNumId w:val="1"/>
  </w:num>
  <w:num w:numId="19" w16cid:durableId="1701517630">
    <w:abstractNumId w:val="0"/>
  </w:num>
  <w:num w:numId="20" w16cid:durableId="135269934">
    <w:abstractNumId w:val="18"/>
  </w:num>
  <w:num w:numId="21" w16cid:durableId="894125278">
    <w:abstractNumId w:val="24"/>
  </w:num>
  <w:num w:numId="22" w16cid:durableId="921455753">
    <w:abstractNumId w:val="20"/>
  </w:num>
  <w:num w:numId="23" w16cid:durableId="1790591567">
    <w:abstractNumId w:val="23"/>
  </w:num>
  <w:num w:numId="24" w16cid:durableId="252591728">
    <w:abstractNumId w:val="15"/>
  </w:num>
  <w:num w:numId="25" w16cid:durableId="583418601">
    <w:abstractNumId w:val="25"/>
  </w:num>
  <w:num w:numId="26" w16cid:durableId="115750230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stavo  Alexandre">
    <w15:presenceInfo w15:providerId="AD" w15:userId="S::gassantos@id.uff.br::e1c34553-214e-4e18-b6a9-4be8b30076a9"/>
  </w15:person>
  <w15:person w15:author="Mariana Moledo">
    <w15:presenceInfo w15:providerId="Windows Live" w15:userId="524e3df77408d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06F6A"/>
    <w:rsid w:val="00011B17"/>
    <w:rsid w:val="00022497"/>
    <w:rsid w:val="00030344"/>
    <w:rsid w:val="00031DB2"/>
    <w:rsid w:val="000424FA"/>
    <w:rsid w:val="00043AE0"/>
    <w:rsid w:val="00055DA1"/>
    <w:rsid w:val="000633B4"/>
    <w:rsid w:val="00063456"/>
    <w:rsid w:val="000656E2"/>
    <w:rsid w:val="0008715F"/>
    <w:rsid w:val="00096518"/>
    <w:rsid w:val="000A43D3"/>
    <w:rsid w:val="000B14DB"/>
    <w:rsid w:val="000B29A1"/>
    <w:rsid w:val="000D25AB"/>
    <w:rsid w:val="000E5B38"/>
    <w:rsid w:val="000F56AD"/>
    <w:rsid w:val="000F593F"/>
    <w:rsid w:val="000F7FED"/>
    <w:rsid w:val="001141C0"/>
    <w:rsid w:val="00124281"/>
    <w:rsid w:val="00140209"/>
    <w:rsid w:val="001710B1"/>
    <w:rsid w:val="0018011D"/>
    <w:rsid w:val="001A222E"/>
    <w:rsid w:val="001A7176"/>
    <w:rsid w:val="001B0861"/>
    <w:rsid w:val="001E29A2"/>
    <w:rsid w:val="001F5C52"/>
    <w:rsid w:val="0022582D"/>
    <w:rsid w:val="002320C3"/>
    <w:rsid w:val="00245F41"/>
    <w:rsid w:val="002469A4"/>
    <w:rsid w:val="00253ADA"/>
    <w:rsid w:val="0025722C"/>
    <w:rsid w:val="00263FD7"/>
    <w:rsid w:val="00271BDB"/>
    <w:rsid w:val="00274093"/>
    <w:rsid w:val="00290562"/>
    <w:rsid w:val="002B2269"/>
    <w:rsid w:val="002C4249"/>
    <w:rsid w:val="002D3EA8"/>
    <w:rsid w:val="002E77BF"/>
    <w:rsid w:val="002F6D96"/>
    <w:rsid w:val="0030369E"/>
    <w:rsid w:val="00303B27"/>
    <w:rsid w:val="003112B6"/>
    <w:rsid w:val="003113CB"/>
    <w:rsid w:val="003130EB"/>
    <w:rsid w:val="003204B8"/>
    <w:rsid w:val="00335302"/>
    <w:rsid w:val="00341248"/>
    <w:rsid w:val="00343A28"/>
    <w:rsid w:val="00361A48"/>
    <w:rsid w:val="0036310E"/>
    <w:rsid w:val="003737B0"/>
    <w:rsid w:val="0039084B"/>
    <w:rsid w:val="00392C60"/>
    <w:rsid w:val="003B7122"/>
    <w:rsid w:val="003B74CD"/>
    <w:rsid w:val="003C25DE"/>
    <w:rsid w:val="003C5D8E"/>
    <w:rsid w:val="003D51FC"/>
    <w:rsid w:val="003D5902"/>
    <w:rsid w:val="003E17BA"/>
    <w:rsid w:val="003E55BA"/>
    <w:rsid w:val="003F4556"/>
    <w:rsid w:val="004023B2"/>
    <w:rsid w:val="0042357B"/>
    <w:rsid w:val="00427334"/>
    <w:rsid w:val="004442F5"/>
    <w:rsid w:val="00453C1E"/>
    <w:rsid w:val="0045402F"/>
    <w:rsid w:val="0046361A"/>
    <w:rsid w:val="0048578D"/>
    <w:rsid w:val="00490EAC"/>
    <w:rsid w:val="00497B8F"/>
    <w:rsid w:val="004A4FEF"/>
    <w:rsid w:val="004D1E1E"/>
    <w:rsid w:val="004E29FC"/>
    <w:rsid w:val="00507733"/>
    <w:rsid w:val="005202BA"/>
    <w:rsid w:val="00521B8B"/>
    <w:rsid w:val="00532026"/>
    <w:rsid w:val="0054012D"/>
    <w:rsid w:val="00544A39"/>
    <w:rsid w:val="00556B9F"/>
    <w:rsid w:val="005C0CD0"/>
    <w:rsid w:val="005D133A"/>
    <w:rsid w:val="005D416C"/>
    <w:rsid w:val="005D79DD"/>
    <w:rsid w:val="00603861"/>
    <w:rsid w:val="00604300"/>
    <w:rsid w:val="00610841"/>
    <w:rsid w:val="00612031"/>
    <w:rsid w:val="00624CB7"/>
    <w:rsid w:val="006662A5"/>
    <w:rsid w:val="00676E05"/>
    <w:rsid w:val="0068092C"/>
    <w:rsid w:val="00693C4F"/>
    <w:rsid w:val="006B3904"/>
    <w:rsid w:val="006D2358"/>
    <w:rsid w:val="006D2DF8"/>
    <w:rsid w:val="006E2217"/>
    <w:rsid w:val="006E7024"/>
    <w:rsid w:val="00704E6F"/>
    <w:rsid w:val="00710642"/>
    <w:rsid w:val="00726727"/>
    <w:rsid w:val="007303D6"/>
    <w:rsid w:val="00753D23"/>
    <w:rsid w:val="00761A1E"/>
    <w:rsid w:val="00790FCB"/>
    <w:rsid w:val="00791288"/>
    <w:rsid w:val="007B023F"/>
    <w:rsid w:val="007C0B37"/>
    <w:rsid w:val="007C4987"/>
    <w:rsid w:val="007D698D"/>
    <w:rsid w:val="007E4A7A"/>
    <w:rsid w:val="007F6278"/>
    <w:rsid w:val="008025D9"/>
    <w:rsid w:val="00805174"/>
    <w:rsid w:val="00821C7E"/>
    <w:rsid w:val="00835BBF"/>
    <w:rsid w:val="00846490"/>
    <w:rsid w:val="008510E3"/>
    <w:rsid w:val="008611D2"/>
    <w:rsid w:val="00862B34"/>
    <w:rsid w:val="00863494"/>
    <w:rsid w:val="00864DED"/>
    <w:rsid w:val="00892EFF"/>
    <w:rsid w:val="00893452"/>
    <w:rsid w:val="0089741E"/>
    <w:rsid w:val="008A0618"/>
    <w:rsid w:val="008B1055"/>
    <w:rsid w:val="008B4046"/>
    <w:rsid w:val="008B40FE"/>
    <w:rsid w:val="008C5B9D"/>
    <w:rsid w:val="008D0F47"/>
    <w:rsid w:val="008D5B45"/>
    <w:rsid w:val="008F06B3"/>
    <w:rsid w:val="00900151"/>
    <w:rsid w:val="0090334C"/>
    <w:rsid w:val="0090721A"/>
    <w:rsid w:val="0092301E"/>
    <w:rsid w:val="009366E4"/>
    <w:rsid w:val="009572B1"/>
    <w:rsid w:val="00960AB7"/>
    <w:rsid w:val="00977226"/>
    <w:rsid w:val="00992721"/>
    <w:rsid w:val="009A0BD7"/>
    <w:rsid w:val="009A3DE9"/>
    <w:rsid w:val="009A58FA"/>
    <w:rsid w:val="009C0E0E"/>
    <w:rsid w:val="009C66C4"/>
    <w:rsid w:val="009D4BCA"/>
    <w:rsid w:val="009E35FB"/>
    <w:rsid w:val="00A014E8"/>
    <w:rsid w:val="00A12E7E"/>
    <w:rsid w:val="00A14934"/>
    <w:rsid w:val="00A2603D"/>
    <w:rsid w:val="00A302C4"/>
    <w:rsid w:val="00A410C9"/>
    <w:rsid w:val="00A4703E"/>
    <w:rsid w:val="00A62B11"/>
    <w:rsid w:val="00A64FCE"/>
    <w:rsid w:val="00A650C1"/>
    <w:rsid w:val="00A66ADB"/>
    <w:rsid w:val="00A74A91"/>
    <w:rsid w:val="00A81B53"/>
    <w:rsid w:val="00A86D22"/>
    <w:rsid w:val="00AA2BB2"/>
    <w:rsid w:val="00AA5214"/>
    <w:rsid w:val="00AC5BA1"/>
    <w:rsid w:val="00AD64C8"/>
    <w:rsid w:val="00AF1078"/>
    <w:rsid w:val="00AF5202"/>
    <w:rsid w:val="00AF73BB"/>
    <w:rsid w:val="00B06EFE"/>
    <w:rsid w:val="00B14C1A"/>
    <w:rsid w:val="00B16453"/>
    <w:rsid w:val="00B16E1E"/>
    <w:rsid w:val="00B3406A"/>
    <w:rsid w:val="00B37FD8"/>
    <w:rsid w:val="00B403F0"/>
    <w:rsid w:val="00B41A1E"/>
    <w:rsid w:val="00B6231C"/>
    <w:rsid w:val="00B63444"/>
    <w:rsid w:val="00B84F45"/>
    <w:rsid w:val="00B91182"/>
    <w:rsid w:val="00BC3338"/>
    <w:rsid w:val="00BC5821"/>
    <w:rsid w:val="00BC7226"/>
    <w:rsid w:val="00BC7D0C"/>
    <w:rsid w:val="00BE5B96"/>
    <w:rsid w:val="00BE6C4D"/>
    <w:rsid w:val="00C05679"/>
    <w:rsid w:val="00C163D0"/>
    <w:rsid w:val="00C219AD"/>
    <w:rsid w:val="00C3594B"/>
    <w:rsid w:val="00C6425A"/>
    <w:rsid w:val="00C66FED"/>
    <w:rsid w:val="00C95E34"/>
    <w:rsid w:val="00CA2960"/>
    <w:rsid w:val="00CB7C74"/>
    <w:rsid w:val="00CC040E"/>
    <w:rsid w:val="00CC071E"/>
    <w:rsid w:val="00CE074B"/>
    <w:rsid w:val="00CE074C"/>
    <w:rsid w:val="00CE5E5B"/>
    <w:rsid w:val="00CF0DD5"/>
    <w:rsid w:val="00D024AA"/>
    <w:rsid w:val="00D03D30"/>
    <w:rsid w:val="00D45748"/>
    <w:rsid w:val="00D476EE"/>
    <w:rsid w:val="00D47836"/>
    <w:rsid w:val="00D5548B"/>
    <w:rsid w:val="00D61190"/>
    <w:rsid w:val="00D81F57"/>
    <w:rsid w:val="00D82541"/>
    <w:rsid w:val="00D86A5F"/>
    <w:rsid w:val="00D87590"/>
    <w:rsid w:val="00D977F6"/>
    <w:rsid w:val="00DA1B8C"/>
    <w:rsid w:val="00DA4287"/>
    <w:rsid w:val="00DC7F57"/>
    <w:rsid w:val="00DD412B"/>
    <w:rsid w:val="00DD5904"/>
    <w:rsid w:val="00DF4217"/>
    <w:rsid w:val="00E02036"/>
    <w:rsid w:val="00E125EB"/>
    <w:rsid w:val="00E16D5D"/>
    <w:rsid w:val="00E240F1"/>
    <w:rsid w:val="00E364FA"/>
    <w:rsid w:val="00E40115"/>
    <w:rsid w:val="00E53D90"/>
    <w:rsid w:val="00E57FA9"/>
    <w:rsid w:val="00E72D5E"/>
    <w:rsid w:val="00E91427"/>
    <w:rsid w:val="00EB119A"/>
    <w:rsid w:val="00EC49FE"/>
    <w:rsid w:val="00EC7459"/>
    <w:rsid w:val="00EE1C6F"/>
    <w:rsid w:val="00EE5D98"/>
    <w:rsid w:val="00EE70EF"/>
    <w:rsid w:val="00EF30AE"/>
    <w:rsid w:val="00F603A1"/>
    <w:rsid w:val="00F67F6E"/>
    <w:rsid w:val="00F70DC0"/>
    <w:rsid w:val="00F94BDB"/>
    <w:rsid w:val="00F961C1"/>
    <w:rsid w:val="00F966A4"/>
    <w:rsid w:val="00FA0BFA"/>
    <w:rsid w:val="00FA1D3B"/>
    <w:rsid w:val="00FB0C81"/>
    <w:rsid w:val="00FB1F51"/>
    <w:rsid w:val="00FB6BBB"/>
    <w:rsid w:val="00FC4CC4"/>
    <w:rsid w:val="00FC6251"/>
    <w:rsid w:val="00FE0ECF"/>
    <w:rsid w:val="00FE663B"/>
    <w:rsid w:val="00FE765E"/>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0D1C7"/>
  <w15:chartTrackingRefBased/>
  <w15:docId w15:val="{49793F01-1266-4BE5-A0A3-C9949AA5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58FA"/>
    <w:pPr>
      <w:tabs>
        <w:tab w:val="left" w:pos="720"/>
      </w:tabs>
      <w:spacing w:before="120"/>
      <w:jc w:val="both"/>
    </w:pPr>
    <w:rPr>
      <w:rFonts w:ascii="Times" w:hAnsi="Times"/>
      <w:sz w:val="24"/>
    </w:rPr>
  </w:style>
  <w:style w:type="paragraph" w:styleId="Ttulo1">
    <w:name w:val="heading 1"/>
    <w:basedOn w:val="Normal"/>
    <w:next w:val="Normal"/>
    <w:link w:val="Ttulo1Char"/>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link w:val="TtuloChar"/>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Refdecomentrio">
    <w:name w:val="annotation reference"/>
    <w:rsid w:val="003113CB"/>
    <w:rPr>
      <w:sz w:val="16"/>
      <w:szCs w:val="16"/>
    </w:rPr>
  </w:style>
  <w:style w:type="paragraph" w:styleId="Textodecomentrio">
    <w:name w:val="annotation text"/>
    <w:basedOn w:val="Normal"/>
    <w:link w:val="TextodecomentrioChar"/>
    <w:rsid w:val="003113CB"/>
    <w:rPr>
      <w:sz w:val="20"/>
    </w:rPr>
  </w:style>
  <w:style w:type="character" w:customStyle="1" w:styleId="TextodecomentrioChar">
    <w:name w:val="Texto de comentário Char"/>
    <w:link w:val="Textodecomentrio"/>
    <w:rsid w:val="003113CB"/>
    <w:rPr>
      <w:rFonts w:ascii="Times" w:hAnsi="Times"/>
      <w:lang w:val="en-US"/>
    </w:rPr>
  </w:style>
  <w:style w:type="paragraph" w:styleId="Assuntodocomentrio">
    <w:name w:val="annotation subject"/>
    <w:basedOn w:val="Textodecomentrio"/>
    <w:next w:val="Textodecomentrio"/>
    <w:link w:val="AssuntodocomentrioChar"/>
    <w:rsid w:val="003113CB"/>
    <w:rPr>
      <w:b/>
      <w:bCs/>
    </w:rPr>
  </w:style>
  <w:style w:type="character" w:customStyle="1" w:styleId="AssuntodocomentrioChar">
    <w:name w:val="Assunto do comentário Char"/>
    <w:link w:val="Assuntodocomentrio"/>
    <w:rsid w:val="003113CB"/>
    <w:rPr>
      <w:rFonts w:ascii="Times" w:hAnsi="Times"/>
      <w:b/>
      <w:bCs/>
      <w:lang w:val="en-US"/>
    </w:rPr>
  </w:style>
  <w:style w:type="character" w:styleId="MenoPendente">
    <w:name w:val="Unresolved Mention"/>
    <w:uiPriority w:val="99"/>
    <w:semiHidden/>
    <w:unhideWhenUsed/>
    <w:rsid w:val="00E240F1"/>
    <w:rPr>
      <w:color w:val="605E5C"/>
      <w:shd w:val="clear" w:color="auto" w:fill="E1DFDD"/>
    </w:rPr>
  </w:style>
  <w:style w:type="character" w:customStyle="1" w:styleId="Ttulo1Char">
    <w:name w:val="Título 1 Char"/>
    <w:link w:val="Ttulo1"/>
    <w:rsid w:val="00E02036"/>
    <w:rPr>
      <w:rFonts w:ascii="Times" w:hAnsi="Times"/>
      <w:b/>
      <w:kern w:val="28"/>
      <w:sz w:val="26"/>
    </w:rPr>
  </w:style>
  <w:style w:type="paragraph" w:styleId="PargrafodaLista">
    <w:name w:val="List Paragraph"/>
    <w:basedOn w:val="Normal"/>
    <w:uiPriority w:val="34"/>
    <w:qFormat/>
    <w:rsid w:val="009A0BD7"/>
    <w:pPr>
      <w:ind w:left="708"/>
    </w:pPr>
  </w:style>
  <w:style w:type="character" w:customStyle="1" w:styleId="TtuloChar">
    <w:name w:val="Título Char"/>
    <w:link w:val="Ttulo"/>
    <w:rsid w:val="00497B8F"/>
    <w:rPr>
      <w:rFonts w:ascii="Times" w:hAnsi="Times" w:cs="Arial"/>
      <w:b/>
      <w:bCs/>
      <w:sz w:val="32"/>
      <w:szCs w:val="32"/>
    </w:rPr>
  </w:style>
  <w:style w:type="paragraph" w:styleId="Reviso">
    <w:name w:val="Revision"/>
    <w:hidden/>
    <w:uiPriority w:val="99"/>
    <w:semiHidden/>
    <w:rsid w:val="00A410C9"/>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1877">
      <w:bodyDiv w:val="1"/>
      <w:marLeft w:val="0"/>
      <w:marRight w:val="0"/>
      <w:marTop w:val="0"/>
      <w:marBottom w:val="0"/>
      <w:divBdr>
        <w:top w:val="none" w:sz="0" w:space="0" w:color="auto"/>
        <w:left w:val="none" w:sz="0" w:space="0" w:color="auto"/>
        <w:bottom w:val="none" w:sz="0" w:space="0" w:color="auto"/>
        <w:right w:val="none" w:sz="0" w:space="0" w:color="auto"/>
      </w:divBdr>
    </w:div>
    <w:div w:id="366293988">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91071709">
      <w:bodyDiv w:val="1"/>
      <w:marLeft w:val="0"/>
      <w:marRight w:val="0"/>
      <w:marTop w:val="0"/>
      <w:marBottom w:val="0"/>
      <w:divBdr>
        <w:top w:val="none" w:sz="0" w:space="0" w:color="auto"/>
        <w:left w:val="none" w:sz="0" w:space="0" w:color="auto"/>
        <w:bottom w:val="none" w:sz="0" w:space="0" w:color="auto"/>
        <w:right w:val="none" w:sz="0" w:space="0" w:color="auto"/>
      </w:divBdr>
    </w:div>
    <w:div w:id="584146890">
      <w:bodyDiv w:val="1"/>
      <w:marLeft w:val="0"/>
      <w:marRight w:val="0"/>
      <w:marTop w:val="0"/>
      <w:marBottom w:val="0"/>
      <w:divBdr>
        <w:top w:val="none" w:sz="0" w:space="0" w:color="auto"/>
        <w:left w:val="none" w:sz="0" w:space="0" w:color="auto"/>
        <w:bottom w:val="none" w:sz="0" w:space="0" w:color="auto"/>
        <w:right w:val="none" w:sz="0" w:space="0" w:color="auto"/>
      </w:divBdr>
    </w:div>
    <w:div w:id="671566813">
      <w:bodyDiv w:val="1"/>
      <w:marLeft w:val="0"/>
      <w:marRight w:val="0"/>
      <w:marTop w:val="0"/>
      <w:marBottom w:val="0"/>
      <w:divBdr>
        <w:top w:val="none" w:sz="0" w:space="0" w:color="auto"/>
        <w:left w:val="none" w:sz="0" w:space="0" w:color="auto"/>
        <w:bottom w:val="none" w:sz="0" w:space="0" w:color="auto"/>
        <w:right w:val="none" w:sz="0" w:space="0" w:color="auto"/>
      </w:divBdr>
    </w:div>
    <w:div w:id="677124736">
      <w:bodyDiv w:val="1"/>
      <w:marLeft w:val="0"/>
      <w:marRight w:val="0"/>
      <w:marTop w:val="0"/>
      <w:marBottom w:val="0"/>
      <w:divBdr>
        <w:top w:val="none" w:sz="0" w:space="0" w:color="auto"/>
        <w:left w:val="none" w:sz="0" w:space="0" w:color="auto"/>
        <w:bottom w:val="none" w:sz="0" w:space="0" w:color="auto"/>
        <w:right w:val="none" w:sz="0" w:space="0" w:color="auto"/>
      </w:divBdr>
      <w:divsChild>
        <w:div w:id="211232134">
          <w:marLeft w:val="0"/>
          <w:marRight w:val="0"/>
          <w:marTop w:val="0"/>
          <w:marBottom w:val="0"/>
          <w:divBdr>
            <w:top w:val="none" w:sz="0" w:space="0" w:color="auto"/>
            <w:left w:val="none" w:sz="0" w:space="0" w:color="auto"/>
            <w:bottom w:val="none" w:sz="0" w:space="0" w:color="auto"/>
            <w:right w:val="none" w:sz="0" w:space="0" w:color="auto"/>
          </w:divBdr>
        </w:div>
        <w:div w:id="1503617265">
          <w:marLeft w:val="0"/>
          <w:marRight w:val="0"/>
          <w:marTop w:val="0"/>
          <w:marBottom w:val="0"/>
          <w:divBdr>
            <w:top w:val="single" w:sz="2" w:space="0" w:color="D9D9E3"/>
            <w:left w:val="single" w:sz="2" w:space="0" w:color="D9D9E3"/>
            <w:bottom w:val="single" w:sz="2" w:space="0" w:color="D9D9E3"/>
            <w:right w:val="single" w:sz="2" w:space="0" w:color="D9D9E3"/>
          </w:divBdr>
          <w:divsChild>
            <w:div w:id="349526328">
              <w:marLeft w:val="0"/>
              <w:marRight w:val="0"/>
              <w:marTop w:val="0"/>
              <w:marBottom w:val="0"/>
              <w:divBdr>
                <w:top w:val="single" w:sz="2" w:space="0" w:color="D9D9E3"/>
                <w:left w:val="single" w:sz="2" w:space="0" w:color="D9D9E3"/>
                <w:bottom w:val="single" w:sz="2" w:space="0" w:color="D9D9E3"/>
                <w:right w:val="single" w:sz="2" w:space="0" w:color="D9D9E3"/>
              </w:divBdr>
              <w:divsChild>
                <w:div w:id="1385058981">
                  <w:marLeft w:val="0"/>
                  <w:marRight w:val="0"/>
                  <w:marTop w:val="0"/>
                  <w:marBottom w:val="0"/>
                  <w:divBdr>
                    <w:top w:val="single" w:sz="2" w:space="0" w:color="D9D9E3"/>
                    <w:left w:val="single" w:sz="2" w:space="0" w:color="D9D9E3"/>
                    <w:bottom w:val="single" w:sz="2" w:space="0" w:color="D9D9E3"/>
                    <w:right w:val="single" w:sz="2" w:space="0" w:color="D9D9E3"/>
                  </w:divBdr>
                  <w:divsChild>
                    <w:div w:id="1475489874">
                      <w:marLeft w:val="0"/>
                      <w:marRight w:val="0"/>
                      <w:marTop w:val="0"/>
                      <w:marBottom w:val="0"/>
                      <w:divBdr>
                        <w:top w:val="single" w:sz="2" w:space="0" w:color="D9D9E3"/>
                        <w:left w:val="single" w:sz="2" w:space="0" w:color="D9D9E3"/>
                        <w:bottom w:val="single" w:sz="2" w:space="0" w:color="D9D9E3"/>
                        <w:right w:val="single" w:sz="2" w:space="0" w:color="D9D9E3"/>
                      </w:divBdr>
                      <w:divsChild>
                        <w:div w:id="1412656621">
                          <w:marLeft w:val="0"/>
                          <w:marRight w:val="0"/>
                          <w:marTop w:val="0"/>
                          <w:marBottom w:val="0"/>
                          <w:divBdr>
                            <w:top w:val="single" w:sz="2" w:space="0" w:color="auto"/>
                            <w:left w:val="single" w:sz="2" w:space="0" w:color="auto"/>
                            <w:bottom w:val="single" w:sz="6" w:space="0" w:color="auto"/>
                            <w:right w:val="single" w:sz="2" w:space="0" w:color="auto"/>
                          </w:divBdr>
                          <w:divsChild>
                            <w:div w:id="49153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352270240">
                                  <w:marLeft w:val="0"/>
                                  <w:marRight w:val="0"/>
                                  <w:marTop w:val="0"/>
                                  <w:marBottom w:val="0"/>
                                  <w:divBdr>
                                    <w:top w:val="single" w:sz="2" w:space="0" w:color="D9D9E3"/>
                                    <w:left w:val="single" w:sz="2" w:space="0" w:color="D9D9E3"/>
                                    <w:bottom w:val="single" w:sz="2" w:space="0" w:color="D9D9E3"/>
                                    <w:right w:val="single" w:sz="2" w:space="0" w:color="D9D9E3"/>
                                  </w:divBdr>
                                  <w:divsChild>
                                    <w:div w:id="1487090465">
                                      <w:marLeft w:val="0"/>
                                      <w:marRight w:val="0"/>
                                      <w:marTop w:val="0"/>
                                      <w:marBottom w:val="0"/>
                                      <w:divBdr>
                                        <w:top w:val="single" w:sz="2" w:space="0" w:color="D9D9E3"/>
                                        <w:left w:val="single" w:sz="2" w:space="0" w:color="D9D9E3"/>
                                        <w:bottom w:val="single" w:sz="2" w:space="0" w:color="D9D9E3"/>
                                        <w:right w:val="single" w:sz="2" w:space="0" w:color="D9D9E3"/>
                                      </w:divBdr>
                                      <w:divsChild>
                                        <w:div w:id="696548006">
                                          <w:marLeft w:val="0"/>
                                          <w:marRight w:val="0"/>
                                          <w:marTop w:val="0"/>
                                          <w:marBottom w:val="0"/>
                                          <w:divBdr>
                                            <w:top w:val="single" w:sz="2" w:space="0" w:color="D9D9E3"/>
                                            <w:left w:val="single" w:sz="2" w:space="0" w:color="D9D9E3"/>
                                            <w:bottom w:val="single" w:sz="2" w:space="0" w:color="D9D9E3"/>
                                            <w:right w:val="single" w:sz="2" w:space="0" w:color="D9D9E3"/>
                                          </w:divBdr>
                                          <w:divsChild>
                                            <w:div w:id="566109598">
                                              <w:marLeft w:val="0"/>
                                              <w:marRight w:val="0"/>
                                              <w:marTop w:val="0"/>
                                              <w:marBottom w:val="0"/>
                                              <w:divBdr>
                                                <w:top w:val="single" w:sz="2" w:space="0" w:color="D9D9E3"/>
                                                <w:left w:val="single" w:sz="2" w:space="0" w:color="D9D9E3"/>
                                                <w:bottom w:val="single" w:sz="2" w:space="0" w:color="D9D9E3"/>
                                                <w:right w:val="single" w:sz="2" w:space="0" w:color="D9D9E3"/>
                                              </w:divBdr>
                                              <w:divsChild>
                                                <w:div w:id="94110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6270606">
      <w:bodyDiv w:val="1"/>
      <w:marLeft w:val="0"/>
      <w:marRight w:val="0"/>
      <w:marTop w:val="0"/>
      <w:marBottom w:val="0"/>
      <w:divBdr>
        <w:top w:val="none" w:sz="0" w:space="0" w:color="auto"/>
        <w:left w:val="none" w:sz="0" w:space="0" w:color="auto"/>
        <w:bottom w:val="none" w:sz="0" w:space="0" w:color="auto"/>
        <w:right w:val="none" w:sz="0" w:space="0" w:color="auto"/>
      </w:divBdr>
    </w:div>
    <w:div w:id="897597076">
      <w:bodyDiv w:val="1"/>
      <w:marLeft w:val="0"/>
      <w:marRight w:val="0"/>
      <w:marTop w:val="0"/>
      <w:marBottom w:val="0"/>
      <w:divBdr>
        <w:top w:val="none" w:sz="0" w:space="0" w:color="auto"/>
        <w:left w:val="none" w:sz="0" w:space="0" w:color="auto"/>
        <w:bottom w:val="none" w:sz="0" w:space="0" w:color="auto"/>
        <w:right w:val="none" w:sz="0" w:space="0" w:color="auto"/>
      </w:divBdr>
      <w:divsChild>
        <w:div w:id="947931663">
          <w:marLeft w:val="0"/>
          <w:marRight w:val="0"/>
          <w:marTop w:val="0"/>
          <w:marBottom w:val="0"/>
          <w:divBdr>
            <w:top w:val="none" w:sz="0" w:space="0" w:color="auto"/>
            <w:left w:val="none" w:sz="0" w:space="0" w:color="auto"/>
            <w:bottom w:val="none" w:sz="0" w:space="0" w:color="auto"/>
            <w:right w:val="none" w:sz="0" w:space="0" w:color="auto"/>
          </w:divBdr>
          <w:divsChild>
            <w:div w:id="297685522">
              <w:marLeft w:val="0"/>
              <w:marRight w:val="0"/>
              <w:marTop w:val="0"/>
              <w:marBottom w:val="0"/>
              <w:divBdr>
                <w:top w:val="none" w:sz="0" w:space="0" w:color="auto"/>
                <w:left w:val="none" w:sz="0" w:space="0" w:color="auto"/>
                <w:bottom w:val="none" w:sz="0" w:space="0" w:color="auto"/>
                <w:right w:val="none" w:sz="0" w:space="0" w:color="auto"/>
              </w:divBdr>
            </w:div>
            <w:div w:id="334461471">
              <w:marLeft w:val="0"/>
              <w:marRight w:val="0"/>
              <w:marTop w:val="0"/>
              <w:marBottom w:val="0"/>
              <w:divBdr>
                <w:top w:val="none" w:sz="0" w:space="0" w:color="auto"/>
                <w:left w:val="none" w:sz="0" w:space="0" w:color="auto"/>
                <w:bottom w:val="none" w:sz="0" w:space="0" w:color="auto"/>
                <w:right w:val="none" w:sz="0" w:space="0" w:color="auto"/>
              </w:divBdr>
            </w:div>
            <w:div w:id="355157818">
              <w:marLeft w:val="0"/>
              <w:marRight w:val="0"/>
              <w:marTop w:val="0"/>
              <w:marBottom w:val="0"/>
              <w:divBdr>
                <w:top w:val="none" w:sz="0" w:space="0" w:color="auto"/>
                <w:left w:val="none" w:sz="0" w:space="0" w:color="auto"/>
                <w:bottom w:val="none" w:sz="0" w:space="0" w:color="auto"/>
                <w:right w:val="none" w:sz="0" w:space="0" w:color="auto"/>
              </w:divBdr>
            </w:div>
            <w:div w:id="359090029">
              <w:marLeft w:val="0"/>
              <w:marRight w:val="0"/>
              <w:marTop w:val="0"/>
              <w:marBottom w:val="0"/>
              <w:divBdr>
                <w:top w:val="none" w:sz="0" w:space="0" w:color="auto"/>
                <w:left w:val="none" w:sz="0" w:space="0" w:color="auto"/>
                <w:bottom w:val="none" w:sz="0" w:space="0" w:color="auto"/>
                <w:right w:val="none" w:sz="0" w:space="0" w:color="auto"/>
              </w:divBdr>
            </w:div>
            <w:div w:id="677927956">
              <w:marLeft w:val="0"/>
              <w:marRight w:val="0"/>
              <w:marTop w:val="0"/>
              <w:marBottom w:val="0"/>
              <w:divBdr>
                <w:top w:val="none" w:sz="0" w:space="0" w:color="auto"/>
                <w:left w:val="none" w:sz="0" w:space="0" w:color="auto"/>
                <w:bottom w:val="none" w:sz="0" w:space="0" w:color="auto"/>
                <w:right w:val="none" w:sz="0" w:space="0" w:color="auto"/>
              </w:divBdr>
            </w:div>
            <w:div w:id="7088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9611">
      <w:bodyDiv w:val="1"/>
      <w:marLeft w:val="0"/>
      <w:marRight w:val="0"/>
      <w:marTop w:val="0"/>
      <w:marBottom w:val="0"/>
      <w:divBdr>
        <w:top w:val="none" w:sz="0" w:space="0" w:color="auto"/>
        <w:left w:val="none" w:sz="0" w:space="0" w:color="auto"/>
        <w:bottom w:val="none" w:sz="0" w:space="0" w:color="auto"/>
        <w:right w:val="none" w:sz="0" w:space="0" w:color="auto"/>
      </w:divBdr>
      <w:divsChild>
        <w:div w:id="904025956">
          <w:marLeft w:val="0"/>
          <w:marRight w:val="0"/>
          <w:marTop w:val="0"/>
          <w:marBottom w:val="0"/>
          <w:divBdr>
            <w:top w:val="none" w:sz="0" w:space="0" w:color="auto"/>
            <w:left w:val="none" w:sz="0" w:space="0" w:color="auto"/>
            <w:bottom w:val="none" w:sz="0" w:space="0" w:color="auto"/>
            <w:right w:val="none" w:sz="0" w:space="0" w:color="auto"/>
          </w:divBdr>
        </w:div>
        <w:div w:id="1312325563">
          <w:marLeft w:val="0"/>
          <w:marRight w:val="0"/>
          <w:marTop w:val="0"/>
          <w:marBottom w:val="0"/>
          <w:divBdr>
            <w:top w:val="single" w:sz="2" w:space="0" w:color="D9D9E3"/>
            <w:left w:val="single" w:sz="2" w:space="0" w:color="D9D9E3"/>
            <w:bottom w:val="single" w:sz="2" w:space="0" w:color="D9D9E3"/>
            <w:right w:val="single" w:sz="2" w:space="0" w:color="D9D9E3"/>
          </w:divBdr>
          <w:divsChild>
            <w:div w:id="1799376510">
              <w:marLeft w:val="0"/>
              <w:marRight w:val="0"/>
              <w:marTop w:val="0"/>
              <w:marBottom w:val="0"/>
              <w:divBdr>
                <w:top w:val="single" w:sz="2" w:space="0" w:color="D9D9E3"/>
                <w:left w:val="single" w:sz="2" w:space="0" w:color="D9D9E3"/>
                <w:bottom w:val="single" w:sz="2" w:space="0" w:color="D9D9E3"/>
                <w:right w:val="single" w:sz="2" w:space="0" w:color="D9D9E3"/>
              </w:divBdr>
              <w:divsChild>
                <w:div w:id="1831172094">
                  <w:marLeft w:val="0"/>
                  <w:marRight w:val="0"/>
                  <w:marTop w:val="0"/>
                  <w:marBottom w:val="0"/>
                  <w:divBdr>
                    <w:top w:val="single" w:sz="2" w:space="0" w:color="D9D9E3"/>
                    <w:left w:val="single" w:sz="2" w:space="0" w:color="D9D9E3"/>
                    <w:bottom w:val="single" w:sz="2" w:space="0" w:color="D9D9E3"/>
                    <w:right w:val="single" w:sz="2" w:space="0" w:color="D9D9E3"/>
                  </w:divBdr>
                  <w:divsChild>
                    <w:div w:id="92871431">
                      <w:marLeft w:val="0"/>
                      <w:marRight w:val="0"/>
                      <w:marTop w:val="0"/>
                      <w:marBottom w:val="0"/>
                      <w:divBdr>
                        <w:top w:val="single" w:sz="2" w:space="0" w:color="D9D9E3"/>
                        <w:left w:val="single" w:sz="2" w:space="0" w:color="D9D9E3"/>
                        <w:bottom w:val="single" w:sz="2" w:space="0" w:color="D9D9E3"/>
                        <w:right w:val="single" w:sz="2" w:space="0" w:color="D9D9E3"/>
                      </w:divBdr>
                      <w:divsChild>
                        <w:div w:id="32197654">
                          <w:marLeft w:val="0"/>
                          <w:marRight w:val="0"/>
                          <w:marTop w:val="0"/>
                          <w:marBottom w:val="0"/>
                          <w:divBdr>
                            <w:top w:val="single" w:sz="2" w:space="0" w:color="auto"/>
                            <w:left w:val="single" w:sz="2" w:space="0" w:color="auto"/>
                            <w:bottom w:val="single" w:sz="6" w:space="0" w:color="auto"/>
                            <w:right w:val="single" w:sz="2" w:space="0" w:color="auto"/>
                          </w:divBdr>
                          <w:divsChild>
                            <w:div w:id="10474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351882093">
                                  <w:marLeft w:val="0"/>
                                  <w:marRight w:val="0"/>
                                  <w:marTop w:val="0"/>
                                  <w:marBottom w:val="0"/>
                                  <w:divBdr>
                                    <w:top w:val="single" w:sz="2" w:space="0" w:color="D9D9E3"/>
                                    <w:left w:val="single" w:sz="2" w:space="0" w:color="D9D9E3"/>
                                    <w:bottom w:val="single" w:sz="2" w:space="0" w:color="D9D9E3"/>
                                    <w:right w:val="single" w:sz="2" w:space="0" w:color="D9D9E3"/>
                                  </w:divBdr>
                                  <w:divsChild>
                                    <w:div w:id="668288279">
                                      <w:marLeft w:val="0"/>
                                      <w:marRight w:val="0"/>
                                      <w:marTop w:val="0"/>
                                      <w:marBottom w:val="0"/>
                                      <w:divBdr>
                                        <w:top w:val="single" w:sz="2" w:space="0" w:color="D9D9E3"/>
                                        <w:left w:val="single" w:sz="2" w:space="0" w:color="D9D9E3"/>
                                        <w:bottom w:val="single" w:sz="2" w:space="0" w:color="D9D9E3"/>
                                        <w:right w:val="single" w:sz="2" w:space="0" w:color="D9D9E3"/>
                                      </w:divBdr>
                                      <w:divsChild>
                                        <w:div w:id="2137789863">
                                          <w:marLeft w:val="0"/>
                                          <w:marRight w:val="0"/>
                                          <w:marTop w:val="0"/>
                                          <w:marBottom w:val="0"/>
                                          <w:divBdr>
                                            <w:top w:val="single" w:sz="2" w:space="0" w:color="D9D9E3"/>
                                            <w:left w:val="single" w:sz="2" w:space="0" w:color="D9D9E3"/>
                                            <w:bottom w:val="single" w:sz="2" w:space="0" w:color="D9D9E3"/>
                                            <w:right w:val="single" w:sz="2" w:space="0" w:color="D9D9E3"/>
                                          </w:divBdr>
                                          <w:divsChild>
                                            <w:div w:id="186599182">
                                              <w:marLeft w:val="0"/>
                                              <w:marRight w:val="0"/>
                                              <w:marTop w:val="0"/>
                                              <w:marBottom w:val="0"/>
                                              <w:divBdr>
                                                <w:top w:val="single" w:sz="2" w:space="0" w:color="D9D9E3"/>
                                                <w:left w:val="single" w:sz="2" w:space="0" w:color="D9D9E3"/>
                                                <w:bottom w:val="single" w:sz="2" w:space="0" w:color="D9D9E3"/>
                                                <w:right w:val="single" w:sz="2" w:space="0" w:color="D9D9E3"/>
                                              </w:divBdr>
                                              <w:divsChild>
                                                <w:div w:id="109039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536972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50497283">
      <w:bodyDiv w:val="1"/>
      <w:marLeft w:val="0"/>
      <w:marRight w:val="0"/>
      <w:marTop w:val="0"/>
      <w:marBottom w:val="0"/>
      <w:divBdr>
        <w:top w:val="none" w:sz="0" w:space="0" w:color="auto"/>
        <w:left w:val="none" w:sz="0" w:space="0" w:color="auto"/>
        <w:bottom w:val="none" w:sz="0" w:space="0" w:color="auto"/>
        <w:right w:val="none" w:sz="0" w:space="0" w:color="auto"/>
      </w:divBdr>
      <w:divsChild>
        <w:div w:id="641664527">
          <w:marLeft w:val="0"/>
          <w:marRight w:val="0"/>
          <w:marTop w:val="0"/>
          <w:marBottom w:val="0"/>
          <w:divBdr>
            <w:top w:val="single" w:sz="2" w:space="0" w:color="D9D9E3"/>
            <w:left w:val="single" w:sz="2" w:space="0" w:color="D9D9E3"/>
            <w:bottom w:val="single" w:sz="2" w:space="0" w:color="D9D9E3"/>
            <w:right w:val="single" w:sz="2" w:space="0" w:color="D9D9E3"/>
          </w:divBdr>
          <w:divsChild>
            <w:div w:id="1124469184">
              <w:marLeft w:val="0"/>
              <w:marRight w:val="0"/>
              <w:marTop w:val="0"/>
              <w:marBottom w:val="0"/>
              <w:divBdr>
                <w:top w:val="single" w:sz="2" w:space="0" w:color="D9D9E3"/>
                <w:left w:val="single" w:sz="2" w:space="0" w:color="D9D9E3"/>
                <w:bottom w:val="single" w:sz="2" w:space="0" w:color="D9D9E3"/>
                <w:right w:val="single" w:sz="2" w:space="0" w:color="D9D9E3"/>
              </w:divBdr>
              <w:divsChild>
                <w:div w:id="688872643">
                  <w:marLeft w:val="0"/>
                  <w:marRight w:val="0"/>
                  <w:marTop w:val="0"/>
                  <w:marBottom w:val="0"/>
                  <w:divBdr>
                    <w:top w:val="single" w:sz="2" w:space="0" w:color="D9D9E3"/>
                    <w:left w:val="single" w:sz="2" w:space="0" w:color="D9D9E3"/>
                    <w:bottom w:val="single" w:sz="2" w:space="0" w:color="D9D9E3"/>
                    <w:right w:val="single" w:sz="2" w:space="0" w:color="D9D9E3"/>
                  </w:divBdr>
                  <w:divsChild>
                    <w:div w:id="904952878">
                      <w:marLeft w:val="0"/>
                      <w:marRight w:val="0"/>
                      <w:marTop w:val="0"/>
                      <w:marBottom w:val="0"/>
                      <w:divBdr>
                        <w:top w:val="single" w:sz="2" w:space="0" w:color="D9D9E3"/>
                        <w:left w:val="single" w:sz="2" w:space="0" w:color="D9D9E3"/>
                        <w:bottom w:val="single" w:sz="2" w:space="0" w:color="D9D9E3"/>
                        <w:right w:val="single" w:sz="2" w:space="0" w:color="D9D9E3"/>
                      </w:divBdr>
                      <w:divsChild>
                        <w:div w:id="657345149">
                          <w:marLeft w:val="0"/>
                          <w:marRight w:val="0"/>
                          <w:marTop w:val="0"/>
                          <w:marBottom w:val="0"/>
                          <w:divBdr>
                            <w:top w:val="single" w:sz="2" w:space="0" w:color="auto"/>
                            <w:left w:val="single" w:sz="2" w:space="0" w:color="auto"/>
                            <w:bottom w:val="single" w:sz="6" w:space="0" w:color="auto"/>
                            <w:right w:val="single" w:sz="2" w:space="0" w:color="auto"/>
                          </w:divBdr>
                          <w:divsChild>
                            <w:div w:id="63426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6123">
                                  <w:marLeft w:val="0"/>
                                  <w:marRight w:val="0"/>
                                  <w:marTop w:val="0"/>
                                  <w:marBottom w:val="0"/>
                                  <w:divBdr>
                                    <w:top w:val="single" w:sz="2" w:space="0" w:color="D9D9E3"/>
                                    <w:left w:val="single" w:sz="2" w:space="0" w:color="D9D9E3"/>
                                    <w:bottom w:val="single" w:sz="2" w:space="0" w:color="D9D9E3"/>
                                    <w:right w:val="single" w:sz="2" w:space="0" w:color="D9D9E3"/>
                                  </w:divBdr>
                                  <w:divsChild>
                                    <w:div w:id="834344658">
                                      <w:marLeft w:val="0"/>
                                      <w:marRight w:val="0"/>
                                      <w:marTop w:val="0"/>
                                      <w:marBottom w:val="0"/>
                                      <w:divBdr>
                                        <w:top w:val="single" w:sz="2" w:space="0" w:color="D9D9E3"/>
                                        <w:left w:val="single" w:sz="2" w:space="0" w:color="D9D9E3"/>
                                        <w:bottom w:val="single" w:sz="2" w:space="0" w:color="D9D9E3"/>
                                        <w:right w:val="single" w:sz="2" w:space="0" w:color="D9D9E3"/>
                                      </w:divBdr>
                                      <w:divsChild>
                                        <w:div w:id="2035962673">
                                          <w:marLeft w:val="0"/>
                                          <w:marRight w:val="0"/>
                                          <w:marTop w:val="0"/>
                                          <w:marBottom w:val="0"/>
                                          <w:divBdr>
                                            <w:top w:val="single" w:sz="2" w:space="0" w:color="D9D9E3"/>
                                            <w:left w:val="single" w:sz="2" w:space="0" w:color="D9D9E3"/>
                                            <w:bottom w:val="single" w:sz="2" w:space="0" w:color="D9D9E3"/>
                                            <w:right w:val="single" w:sz="2" w:space="0" w:color="D9D9E3"/>
                                          </w:divBdr>
                                          <w:divsChild>
                                            <w:div w:id="630020519">
                                              <w:marLeft w:val="0"/>
                                              <w:marRight w:val="0"/>
                                              <w:marTop w:val="0"/>
                                              <w:marBottom w:val="0"/>
                                              <w:divBdr>
                                                <w:top w:val="single" w:sz="2" w:space="0" w:color="D9D9E3"/>
                                                <w:left w:val="single" w:sz="2" w:space="0" w:color="D9D9E3"/>
                                                <w:bottom w:val="single" w:sz="2" w:space="0" w:color="D9D9E3"/>
                                                <w:right w:val="single" w:sz="2" w:space="0" w:color="D9D9E3"/>
                                              </w:divBdr>
                                              <w:divsChild>
                                                <w:div w:id="71731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62550046">
          <w:marLeft w:val="0"/>
          <w:marRight w:val="0"/>
          <w:marTop w:val="0"/>
          <w:marBottom w:val="0"/>
          <w:divBdr>
            <w:top w:val="none" w:sz="0" w:space="0" w:color="auto"/>
            <w:left w:val="none" w:sz="0" w:space="0" w:color="auto"/>
            <w:bottom w:val="none" w:sz="0" w:space="0" w:color="auto"/>
            <w:right w:val="none" w:sz="0" w:space="0" w:color="auto"/>
          </w:divBdr>
        </w:div>
      </w:divsChild>
    </w:div>
    <w:div w:id="1865316484">
      <w:bodyDiv w:val="1"/>
      <w:marLeft w:val="0"/>
      <w:marRight w:val="0"/>
      <w:marTop w:val="0"/>
      <w:marBottom w:val="0"/>
      <w:divBdr>
        <w:top w:val="none" w:sz="0" w:space="0" w:color="auto"/>
        <w:left w:val="none" w:sz="0" w:space="0" w:color="auto"/>
        <w:bottom w:val="none" w:sz="0" w:space="0" w:color="auto"/>
        <w:right w:val="none" w:sz="0" w:space="0" w:color="auto"/>
      </w:divBdr>
      <w:divsChild>
        <w:div w:id="1739941002">
          <w:marLeft w:val="0"/>
          <w:marRight w:val="0"/>
          <w:marTop w:val="0"/>
          <w:marBottom w:val="375"/>
          <w:divBdr>
            <w:top w:val="none" w:sz="0" w:space="0" w:color="auto"/>
            <w:left w:val="none" w:sz="0" w:space="0" w:color="auto"/>
            <w:bottom w:val="none" w:sz="0" w:space="0" w:color="auto"/>
            <w:right w:val="none" w:sz="0" w:space="0" w:color="auto"/>
          </w:divBdr>
          <w:divsChild>
            <w:div w:id="11248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2783">
      <w:bodyDiv w:val="1"/>
      <w:marLeft w:val="0"/>
      <w:marRight w:val="0"/>
      <w:marTop w:val="0"/>
      <w:marBottom w:val="0"/>
      <w:divBdr>
        <w:top w:val="none" w:sz="0" w:space="0" w:color="auto"/>
        <w:left w:val="none" w:sz="0" w:space="0" w:color="auto"/>
        <w:bottom w:val="none" w:sz="0" w:space="0" w:color="auto"/>
        <w:right w:val="none" w:sz="0" w:space="0" w:color="auto"/>
      </w:divBdr>
    </w:div>
    <w:div w:id="2019035024">
      <w:bodyDiv w:val="1"/>
      <w:marLeft w:val="0"/>
      <w:marRight w:val="0"/>
      <w:marTop w:val="0"/>
      <w:marBottom w:val="0"/>
      <w:divBdr>
        <w:top w:val="none" w:sz="0" w:space="0" w:color="auto"/>
        <w:left w:val="none" w:sz="0" w:space="0" w:color="auto"/>
        <w:bottom w:val="none" w:sz="0" w:space="0" w:color="auto"/>
        <w:right w:val="none" w:sz="0" w:space="0" w:color="auto"/>
      </w:divBdr>
      <w:divsChild>
        <w:div w:id="794180631">
          <w:marLeft w:val="0"/>
          <w:marRight w:val="0"/>
          <w:marTop w:val="0"/>
          <w:marBottom w:val="0"/>
          <w:divBdr>
            <w:top w:val="single" w:sz="2" w:space="0" w:color="D9D9E3"/>
            <w:left w:val="single" w:sz="2" w:space="0" w:color="D9D9E3"/>
            <w:bottom w:val="single" w:sz="2" w:space="0" w:color="D9D9E3"/>
            <w:right w:val="single" w:sz="2" w:space="0" w:color="D9D9E3"/>
          </w:divBdr>
          <w:divsChild>
            <w:div w:id="459961373">
              <w:marLeft w:val="0"/>
              <w:marRight w:val="0"/>
              <w:marTop w:val="0"/>
              <w:marBottom w:val="0"/>
              <w:divBdr>
                <w:top w:val="single" w:sz="2" w:space="0" w:color="D9D9E3"/>
                <w:left w:val="single" w:sz="2" w:space="0" w:color="D9D9E3"/>
                <w:bottom w:val="single" w:sz="2" w:space="0" w:color="D9D9E3"/>
                <w:right w:val="single" w:sz="2" w:space="0" w:color="D9D9E3"/>
              </w:divBdr>
              <w:divsChild>
                <w:div w:id="1530097893">
                  <w:marLeft w:val="0"/>
                  <w:marRight w:val="0"/>
                  <w:marTop w:val="0"/>
                  <w:marBottom w:val="0"/>
                  <w:divBdr>
                    <w:top w:val="single" w:sz="2" w:space="0" w:color="D9D9E3"/>
                    <w:left w:val="single" w:sz="2" w:space="0" w:color="D9D9E3"/>
                    <w:bottom w:val="single" w:sz="2" w:space="0" w:color="D9D9E3"/>
                    <w:right w:val="single" w:sz="2" w:space="0" w:color="D9D9E3"/>
                  </w:divBdr>
                  <w:divsChild>
                    <w:div w:id="1108163374">
                      <w:marLeft w:val="0"/>
                      <w:marRight w:val="0"/>
                      <w:marTop w:val="0"/>
                      <w:marBottom w:val="0"/>
                      <w:divBdr>
                        <w:top w:val="single" w:sz="2" w:space="0" w:color="D9D9E3"/>
                        <w:left w:val="single" w:sz="2" w:space="0" w:color="D9D9E3"/>
                        <w:bottom w:val="single" w:sz="2" w:space="0" w:color="D9D9E3"/>
                        <w:right w:val="single" w:sz="2" w:space="0" w:color="D9D9E3"/>
                      </w:divBdr>
                      <w:divsChild>
                        <w:div w:id="380635398">
                          <w:marLeft w:val="0"/>
                          <w:marRight w:val="0"/>
                          <w:marTop w:val="0"/>
                          <w:marBottom w:val="0"/>
                          <w:divBdr>
                            <w:top w:val="single" w:sz="2" w:space="0" w:color="auto"/>
                            <w:left w:val="single" w:sz="2" w:space="0" w:color="auto"/>
                            <w:bottom w:val="single" w:sz="6" w:space="0" w:color="auto"/>
                            <w:right w:val="single" w:sz="2" w:space="0" w:color="auto"/>
                          </w:divBdr>
                          <w:divsChild>
                            <w:div w:id="48636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218372">
                                  <w:marLeft w:val="0"/>
                                  <w:marRight w:val="0"/>
                                  <w:marTop w:val="0"/>
                                  <w:marBottom w:val="0"/>
                                  <w:divBdr>
                                    <w:top w:val="single" w:sz="2" w:space="0" w:color="D9D9E3"/>
                                    <w:left w:val="single" w:sz="2" w:space="0" w:color="D9D9E3"/>
                                    <w:bottom w:val="single" w:sz="2" w:space="0" w:color="D9D9E3"/>
                                    <w:right w:val="single" w:sz="2" w:space="0" w:color="D9D9E3"/>
                                  </w:divBdr>
                                  <w:divsChild>
                                    <w:div w:id="1518618481">
                                      <w:marLeft w:val="0"/>
                                      <w:marRight w:val="0"/>
                                      <w:marTop w:val="0"/>
                                      <w:marBottom w:val="0"/>
                                      <w:divBdr>
                                        <w:top w:val="single" w:sz="2" w:space="0" w:color="D9D9E3"/>
                                        <w:left w:val="single" w:sz="2" w:space="0" w:color="D9D9E3"/>
                                        <w:bottom w:val="single" w:sz="2" w:space="0" w:color="D9D9E3"/>
                                        <w:right w:val="single" w:sz="2" w:space="0" w:color="D9D9E3"/>
                                      </w:divBdr>
                                      <w:divsChild>
                                        <w:div w:id="624000144">
                                          <w:marLeft w:val="0"/>
                                          <w:marRight w:val="0"/>
                                          <w:marTop w:val="0"/>
                                          <w:marBottom w:val="0"/>
                                          <w:divBdr>
                                            <w:top w:val="single" w:sz="2" w:space="0" w:color="D9D9E3"/>
                                            <w:left w:val="single" w:sz="2" w:space="0" w:color="D9D9E3"/>
                                            <w:bottom w:val="single" w:sz="2" w:space="0" w:color="D9D9E3"/>
                                            <w:right w:val="single" w:sz="2" w:space="0" w:color="D9D9E3"/>
                                          </w:divBdr>
                                          <w:divsChild>
                                            <w:div w:id="1698116953">
                                              <w:marLeft w:val="0"/>
                                              <w:marRight w:val="0"/>
                                              <w:marTop w:val="0"/>
                                              <w:marBottom w:val="0"/>
                                              <w:divBdr>
                                                <w:top w:val="single" w:sz="2" w:space="0" w:color="D9D9E3"/>
                                                <w:left w:val="single" w:sz="2" w:space="0" w:color="D9D9E3"/>
                                                <w:bottom w:val="single" w:sz="2" w:space="0" w:color="D9D9E3"/>
                                                <w:right w:val="single" w:sz="2" w:space="0" w:color="D9D9E3"/>
                                              </w:divBdr>
                                              <w:divsChild>
                                                <w:div w:id="81024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324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i.org/10.1109/IWSSIP48289.2020.9145203" TargetMode="Externa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3FAD7-35E1-4419-96FD-8772F117D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13</TotalTime>
  <Pages>18</Pages>
  <Words>6955</Words>
  <Characters>37558</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44425</CharactersWithSpaces>
  <SharedDoc>false</SharedDoc>
  <HLinks>
    <vt:vector size="42" baseType="variant">
      <vt:variant>
        <vt:i4>4521988</vt:i4>
      </vt:variant>
      <vt:variant>
        <vt:i4>45</vt:i4>
      </vt:variant>
      <vt:variant>
        <vt:i4>0</vt:i4>
      </vt:variant>
      <vt:variant>
        <vt:i4>5</vt:i4>
      </vt:variant>
      <vt:variant>
        <vt:lpwstr>https://doi.org/10.1109/IWSSIP48289.2020.9145203</vt:lpwstr>
      </vt:variant>
      <vt:variant>
        <vt:lpwstr/>
      </vt:variant>
      <vt:variant>
        <vt:i4>3342380</vt:i4>
      </vt:variant>
      <vt:variant>
        <vt:i4>42</vt:i4>
      </vt:variant>
      <vt:variant>
        <vt:i4>0</vt:i4>
      </vt:variant>
      <vt:variant>
        <vt:i4>5</vt:i4>
      </vt:variant>
      <vt:variant>
        <vt:lpwstr>https://doi.org/10.1590/S1414-40772011000200007</vt:lpwstr>
      </vt:variant>
      <vt:variant>
        <vt:lpwstr/>
      </vt:variant>
      <vt:variant>
        <vt:i4>2097187</vt:i4>
      </vt:variant>
      <vt:variant>
        <vt:i4>39</vt:i4>
      </vt:variant>
      <vt:variant>
        <vt:i4>0</vt:i4>
      </vt:variant>
      <vt:variant>
        <vt:i4>5</vt:i4>
      </vt:variant>
      <vt:variant>
        <vt:lpwstr>http://www.congressoeac.locaweb.com.br/artigos32006/370.pdf</vt:lpwstr>
      </vt:variant>
      <vt:variant>
        <vt:lpwstr/>
      </vt:variant>
      <vt:variant>
        <vt:i4>7274531</vt:i4>
      </vt:variant>
      <vt:variant>
        <vt:i4>36</vt:i4>
      </vt:variant>
      <vt:variant>
        <vt:i4>0</vt:i4>
      </vt:variant>
      <vt:variant>
        <vt:i4>5</vt:i4>
      </vt:variant>
      <vt:variant>
        <vt:lpwstr>https://congressousp.fipecafi.org/anais/artigos102010/an_resumo.asp?con=2&amp;cod_trabalho=419&amp;titulo=EVAS%C3O+NO+ENSINO+SUPERIOR%3A+ESTUDO+DOS+FATORES+CAUSADORES+DA+EVAS%C3O+NO+CURSO+DE+CI%CANCIAS+CONT%C1BEIS+DA</vt:lpwstr>
      </vt:variant>
      <vt:variant>
        <vt:lpwstr/>
      </vt:variant>
      <vt:variant>
        <vt:i4>4521988</vt:i4>
      </vt:variant>
      <vt:variant>
        <vt:i4>6</vt:i4>
      </vt:variant>
      <vt:variant>
        <vt:i4>0</vt:i4>
      </vt:variant>
      <vt:variant>
        <vt:i4>5</vt:i4>
      </vt:variant>
      <vt:variant>
        <vt:lpwstr>https://doi.org/10.1109/IWSSIP48289.2020.9145203</vt:lpwstr>
      </vt:variant>
      <vt:variant>
        <vt:lpwstr/>
      </vt:variant>
      <vt:variant>
        <vt:i4>2424918</vt:i4>
      </vt:variant>
      <vt:variant>
        <vt:i4>3</vt:i4>
      </vt:variant>
      <vt:variant>
        <vt:i4>0</vt:i4>
      </vt:variant>
      <vt:variant>
        <vt:i4>5</vt:i4>
      </vt:variant>
      <vt:variant>
        <vt:lpwstr>mailto:Gustavoalexandre@id.uff.br</vt:lpwstr>
      </vt:variant>
      <vt:variant>
        <vt:lpwstr/>
      </vt:variant>
      <vt:variant>
        <vt:i4>6619223</vt:i4>
      </vt:variant>
      <vt:variant>
        <vt:i4>0</vt:i4>
      </vt:variant>
      <vt:variant>
        <vt:i4>0</vt:i4>
      </vt:variant>
      <vt:variant>
        <vt:i4>5</vt:i4>
      </vt:variant>
      <vt:variant>
        <vt:lpwstr>mailto:marianamoledomoreira@gmail.com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Mariana Moledo</cp:lastModifiedBy>
  <cp:revision>4</cp:revision>
  <cp:lastPrinted>2005-03-17T02:14:00Z</cp:lastPrinted>
  <dcterms:created xsi:type="dcterms:W3CDTF">2023-11-01T09:54:00Z</dcterms:created>
  <dcterms:modified xsi:type="dcterms:W3CDTF">2023-11-01T10:07:00Z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2ae4fefeb712e0fd1c0f00989b843051e7956357f402ba9bd51ccefd33036393</vt:lpwstr>
  </property>
</Properties>
</file>